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F9FD" w14:textId="75194CEE" w:rsidR="00EE27DF" w:rsidRPr="005C0F8E" w:rsidRDefault="00EE27DF" w:rsidP="00A84785">
      <w:pPr>
        <w:jc w:val="both"/>
        <w:rPr>
          <w:b/>
          <w:bCs/>
          <w:color w:val="000000" w:themeColor="text1"/>
          <w:sz w:val="26"/>
          <w:szCs w:val="26"/>
          <w:shd w:val="clear" w:color="auto" w:fill="FFFFFF"/>
          <w:lang w:val="vi-VN"/>
        </w:rPr>
      </w:pPr>
      <w:r w:rsidRPr="005C0F8E">
        <w:rPr>
          <w:b/>
          <w:bCs/>
          <w:color w:val="000000" w:themeColor="text1"/>
          <w:sz w:val="26"/>
          <w:szCs w:val="26"/>
          <w:shd w:val="clear" w:color="auto" w:fill="FFFFFF"/>
        </w:rPr>
        <w:t>WP</w:t>
      </w:r>
      <w:r w:rsidRPr="005C0F8E">
        <w:rPr>
          <w:b/>
          <w:bCs/>
          <w:color w:val="000000" w:themeColor="text1"/>
          <w:sz w:val="26"/>
          <w:szCs w:val="26"/>
          <w:shd w:val="clear" w:color="auto" w:fill="FFFFFF"/>
          <w:lang w:val="vi-VN"/>
        </w:rPr>
        <w:t>4 – NIHE</w:t>
      </w:r>
      <w:r w:rsidR="00511A53" w:rsidRPr="005C0F8E">
        <w:rPr>
          <w:b/>
          <w:bCs/>
          <w:color w:val="000000" w:themeColor="text1"/>
          <w:sz w:val="26"/>
          <w:szCs w:val="26"/>
          <w:shd w:val="clear" w:color="auto" w:fill="FFFFFF"/>
          <w:lang w:val="vi-VN"/>
        </w:rPr>
        <w:t>: Comparative study of AMR in pig famers</w:t>
      </w:r>
    </w:p>
    <w:p w14:paraId="160DF4BD" w14:textId="37386F22" w:rsidR="00EE2667" w:rsidRPr="005C0F8E" w:rsidRDefault="00B80827" w:rsidP="00A84785">
      <w:pPr>
        <w:spacing w:before="100" w:beforeAutospacing="1" w:after="100" w:afterAutospacing="1"/>
        <w:jc w:val="both"/>
        <w:rPr>
          <w:rFonts w:eastAsia="Calibri"/>
          <w:color w:val="000000" w:themeColor="text1"/>
          <w:sz w:val="26"/>
          <w:szCs w:val="26"/>
        </w:rPr>
      </w:pPr>
      <w:r w:rsidRPr="005C0F8E">
        <w:rPr>
          <w:rFonts w:eastAsia="Calibri"/>
          <w:color w:val="000000" w:themeColor="text1"/>
          <w:sz w:val="26"/>
          <w:szCs w:val="26"/>
          <w:lang w:val="en-US"/>
        </w:rPr>
        <w:t xml:space="preserve">1. </w:t>
      </w:r>
    </w:p>
    <w:p w14:paraId="5F87F4BE" w14:textId="573AE8A2" w:rsidR="00232790" w:rsidRPr="005C0F8E" w:rsidRDefault="00A96729" w:rsidP="00A84785">
      <w:pPr>
        <w:spacing w:before="100" w:beforeAutospacing="1" w:after="100" w:afterAutospacing="1"/>
        <w:jc w:val="both"/>
        <w:rPr>
          <w:rFonts w:eastAsia="Calibri"/>
          <w:color w:val="000000" w:themeColor="text1"/>
          <w:sz w:val="26"/>
          <w:szCs w:val="26"/>
          <w:lang w:val="en-US"/>
        </w:rPr>
      </w:pPr>
      <w:r w:rsidRPr="005C0F8E">
        <w:rPr>
          <w:rFonts w:eastAsia="Calibri"/>
          <w:color w:val="000000" w:themeColor="text1"/>
          <w:sz w:val="26"/>
          <w:szCs w:val="26"/>
          <w:lang w:val="en-US"/>
        </w:rPr>
        <w:t xml:space="preserve">Vietnam has recorded several cases of </w:t>
      </w:r>
      <w:r w:rsidR="00B80827" w:rsidRPr="005C0F8E">
        <w:rPr>
          <w:rFonts w:eastAsia="Calibri"/>
          <w:color w:val="000000" w:themeColor="text1"/>
          <w:sz w:val="26"/>
          <w:szCs w:val="26"/>
          <w:lang w:val="en-US"/>
        </w:rPr>
        <w:t xml:space="preserve">foodborne </w:t>
      </w:r>
      <w:r w:rsidRPr="005C0F8E">
        <w:rPr>
          <w:rFonts w:eastAsia="Calibri"/>
          <w:color w:val="000000" w:themeColor="text1"/>
          <w:sz w:val="26"/>
          <w:szCs w:val="26"/>
          <w:lang w:val="en-US"/>
        </w:rPr>
        <w:t>zoonotic diseases</w:t>
      </w:r>
      <w:r w:rsidR="00B80827" w:rsidRPr="005C0F8E">
        <w:rPr>
          <w:rFonts w:eastAsia="Calibri"/>
          <w:color w:val="000000" w:themeColor="text1"/>
          <w:sz w:val="26"/>
          <w:szCs w:val="26"/>
          <w:lang w:val="en-US"/>
        </w:rPr>
        <w:t xml:space="preserve"> (FBZ)</w:t>
      </w:r>
      <w:r w:rsidRPr="005C0F8E">
        <w:rPr>
          <w:rFonts w:eastAsia="Calibri"/>
          <w:color w:val="000000" w:themeColor="text1"/>
          <w:sz w:val="26"/>
          <w:szCs w:val="26"/>
          <w:lang w:val="en-US"/>
        </w:rPr>
        <w:t>, especially pig</w:t>
      </w:r>
      <w:ins w:id="0" w:author="Phan Huy Quang" w:date="2021-06-09T21:13:00Z">
        <w:r w:rsidR="00577F7F">
          <w:rPr>
            <w:rFonts w:eastAsia="Calibri"/>
            <w:color w:val="000000" w:themeColor="text1"/>
            <w:sz w:val="26"/>
            <w:szCs w:val="26"/>
            <w:lang w:val="en-US"/>
          </w:rPr>
          <w:t>-</w:t>
        </w:r>
      </w:ins>
      <w:del w:id="1" w:author="Phan Huy Quang" w:date="2021-06-09T21:13:00Z">
        <w:r w:rsidRPr="005C0F8E" w:rsidDel="00577F7F">
          <w:rPr>
            <w:rFonts w:eastAsia="Calibri"/>
            <w:color w:val="000000" w:themeColor="text1"/>
            <w:sz w:val="26"/>
            <w:szCs w:val="26"/>
            <w:lang w:val="en-US"/>
          </w:rPr>
          <w:delText xml:space="preserve"> </w:delText>
        </w:r>
      </w:del>
      <w:r w:rsidRPr="005C0F8E">
        <w:rPr>
          <w:rFonts w:eastAsia="Calibri"/>
          <w:color w:val="000000" w:themeColor="text1"/>
          <w:sz w:val="26"/>
          <w:szCs w:val="26"/>
          <w:lang w:val="en-US"/>
        </w:rPr>
        <w:t>related illness.</w:t>
      </w:r>
      <w:r w:rsidR="00B80827" w:rsidRPr="005C0F8E">
        <w:rPr>
          <w:rFonts w:eastAsia="Calibri"/>
          <w:color w:val="000000" w:themeColor="text1"/>
          <w:sz w:val="26"/>
          <w:szCs w:val="26"/>
          <w:lang w:val="en-US"/>
        </w:rPr>
        <w:t xml:space="preserve"> </w:t>
      </w:r>
      <w:r w:rsidRPr="005C0F8E">
        <w:rPr>
          <w:rFonts w:eastAsia="Calibri"/>
          <w:color w:val="000000" w:themeColor="text1"/>
          <w:sz w:val="26"/>
          <w:szCs w:val="26"/>
          <w:lang w:val="en-US"/>
        </w:rPr>
        <w:t>In Vietnam, pi</w:t>
      </w:r>
      <w:r w:rsidR="00EE2667" w:rsidRPr="005C0F8E">
        <w:rPr>
          <w:rFonts w:eastAsia="Calibri"/>
          <w:color w:val="000000" w:themeColor="text1"/>
          <w:sz w:val="26"/>
          <w:szCs w:val="26"/>
          <w:lang w:val="en-US"/>
        </w:rPr>
        <w:t>gs</w:t>
      </w:r>
      <w:r w:rsidRPr="005C0F8E">
        <w:rPr>
          <w:rFonts w:eastAsia="Calibri"/>
          <w:color w:val="000000" w:themeColor="text1"/>
          <w:sz w:val="26"/>
          <w:szCs w:val="26"/>
          <w:lang w:val="en-US"/>
        </w:rPr>
        <w:t xml:space="preserve"> are of par</w:t>
      </w:r>
      <w:r w:rsidR="00EE2667" w:rsidRPr="005C0F8E">
        <w:rPr>
          <w:rFonts w:eastAsia="Calibri"/>
          <w:color w:val="000000" w:themeColor="text1"/>
          <w:sz w:val="26"/>
          <w:szCs w:val="26"/>
          <w:lang w:val="en-US"/>
        </w:rPr>
        <w:t>a</w:t>
      </w:r>
      <w:r w:rsidRPr="005C0F8E">
        <w:rPr>
          <w:rFonts w:eastAsia="Calibri"/>
          <w:color w:val="000000" w:themeColor="text1"/>
          <w:sz w:val="26"/>
          <w:szCs w:val="26"/>
          <w:lang w:val="en-US"/>
        </w:rPr>
        <w:t>mount importance due to their benefaction to human sustena</w:t>
      </w:r>
      <w:r w:rsidR="00EE2667" w:rsidRPr="005C0F8E">
        <w:rPr>
          <w:rFonts w:eastAsia="Calibri"/>
          <w:color w:val="000000" w:themeColor="text1"/>
          <w:sz w:val="26"/>
          <w:szCs w:val="26"/>
          <w:lang w:val="en-US"/>
        </w:rPr>
        <w:t>nce, their commission in agronomic production structures, and their economic engagement.</w:t>
      </w:r>
      <w:r w:rsidR="00232790" w:rsidRPr="005C0F8E">
        <w:rPr>
          <w:color w:val="000000" w:themeColor="text1"/>
          <w:sz w:val="26"/>
          <w:szCs w:val="26"/>
        </w:rPr>
        <w:t xml:space="preserve"> </w:t>
      </w:r>
      <w:r w:rsidR="00B80827" w:rsidRPr="005C0F8E">
        <w:rPr>
          <w:rFonts w:eastAsia="Calibri"/>
          <w:color w:val="000000" w:themeColor="text1"/>
          <w:sz w:val="26"/>
          <w:szCs w:val="26"/>
          <w:lang w:val="en-US"/>
        </w:rPr>
        <w:t xml:space="preserve">However, </w:t>
      </w:r>
      <w:del w:id="2" w:author="Phan Huy Quang" w:date="2021-06-09T21:15:00Z">
        <w:r w:rsidR="00B80827" w:rsidRPr="005C0F8E" w:rsidDel="00577F7F">
          <w:rPr>
            <w:rFonts w:eastAsia="Calibri"/>
            <w:color w:val="000000" w:themeColor="text1"/>
            <w:sz w:val="26"/>
            <w:szCs w:val="26"/>
            <w:lang w:val="en-US"/>
          </w:rPr>
          <w:delText xml:space="preserve">the </w:delText>
        </w:r>
      </w:del>
      <w:r w:rsidR="00B80827" w:rsidRPr="005C0F8E">
        <w:rPr>
          <w:rFonts w:eastAsia="Calibri"/>
          <w:color w:val="000000" w:themeColor="text1"/>
          <w:sz w:val="26"/>
          <w:szCs w:val="26"/>
          <w:lang w:val="en-US"/>
        </w:rPr>
        <w:t xml:space="preserve">studies on these diseases in this country remain limited. </w:t>
      </w:r>
      <w:r w:rsidR="00EE2667" w:rsidRPr="005C0F8E">
        <w:rPr>
          <w:color w:val="000000" w:themeColor="text1"/>
          <w:sz w:val="26"/>
          <w:szCs w:val="26"/>
        </w:rPr>
        <w:t>Recently</w:t>
      </w:r>
      <w:r w:rsidR="00232790" w:rsidRPr="005C0F8E">
        <w:rPr>
          <w:color w:val="000000" w:themeColor="text1"/>
          <w:sz w:val="26"/>
          <w:szCs w:val="26"/>
          <w:lang w:val="en-US"/>
        </w:rPr>
        <w:t>,</w:t>
      </w:r>
      <w:r w:rsidR="00EE2667" w:rsidRPr="005C0F8E">
        <w:rPr>
          <w:color w:val="000000" w:themeColor="text1"/>
          <w:sz w:val="26"/>
          <w:szCs w:val="26"/>
        </w:rPr>
        <w:t xml:space="preserve"> </w:t>
      </w:r>
      <w:r w:rsidR="00B80827" w:rsidRPr="005C0F8E">
        <w:rPr>
          <w:color w:val="000000" w:themeColor="text1"/>
          <w:sz w:val="26"/>
          <w:szCs w:val="26"/>
          <w:lang w:val="en-US"/>
        </w:rPr>
        <w:t>FBZs</w:t>
      </w:r>
      <w:r w:rsidR="00232790" w:rsidRPr="005C0F8E">
        <w:rPr>
          <w:color w:val="000000" w:themeColor="text1"/>
          <w:sz w:val="26"/>
          <w:szCs w:val="26"/>
          <w:lang w:val="en-US"/>
        </w:rPr>
        <w:t xml:space="preserve"> </w:t>
      </w:r>
      <w:r w:rsidR="00EE2667" w:rsidRPr="005C0F8E">
        <w:rPr>
          <w:color w:val="000000" w:themeColor="text1"/>
          <w:sz w:val="26"/>
          <w:szCs w:val="26"/>
        </w:rPr>
        <w:t xml:space="preserve">are </w:t>
      </w:r>
      <w:r w:rsidR="00232790" w:rsidRPr="005C0F8E">
        <w:rPr>
          <w:color w:val="000000" w:themeColor="text1"/>
          <w:sz w:val="26"/>
          <w:szCs w:val="26"/>
          <w:shd w:val="clear" w:color="auto" w:fill="FCFCFC"/>
        </w:rPr>
        <w:t>human infections transmitted through ingested food and caused by pathogens wh</w:t>
      </w:r>
      <w:ins w:id="3" w:author="Phan Huy Quang" w:date="2021-06-09T21:16:00Z">
        <w:r w:rsidR="00577F7F">
          <w:rPr>
            <w:color w:val="000000" w:themeColor="text1"/>
            <w:sz w:val="26"/>
            <w:szCs w:val="26"/>
            <w:shd w:val="clear" w:color="auto" w:fill="FCFCFC"/>
            <w:lang w:val="en-US"/>
          </w:rPr>
          <w:t>ich</w:t>
        </w:r>
      </w:ins>
      <w:del w:id="4" w:author="Phan Huy Quang" w:date="2021-06-09T21:16:00Z">
        <w:r w:rsidR="00232790" w:rsidRPr="005C0F8E" w:rsidDel="00577F7F">
          <w:rPr>
            <w:color w:val="000000" w:themeColor="text1"/>
            <w:sz w:val="26"/>
            <w:szCs w:val="26"/>
            <w:shd w:val="clear" w:color="auto" w:fill="FCFCFC"/>
          </w:rPr>
          <w:delText>o</w:delText>
        </w:r>
      </w:del>
      <w:del w:id="5" w:author="Phan Huy Quang" w:date="2021-06-09T21:15:00Z">
        <w:r w:rsidR="00232790" w:rsidRPr="005C0F8E" w:rsidDel="00577F7F">
          <w:rPr>
            <w:color w:val="000000" w:themeColor="text1"/>
            <w:sz w:val="26"/>
            <w:szCs w:val="26"/>
            <w:shd w:val="clear" w:color="auto" w:fill="FCFCFC"/>
          </w:rPr>
          <w:delText>se</w:delText>
        </w:r>
      </w:del>
      <w:r w:rsidR="00232790" w:rsidRPr="005C0F8E">
        <w:rPr>
          <w:color w:val="000000" w:themeColor="text1"/>
          <w:sz w:val="26"/>
          <w:szCs w:val="26"/>
          <w:shd w:val="clear" w:color="auto" w:fill="FCFCFC"/>
        </w:rPr>
        <w:t xml:space="preserve"> natural reservoir is a vertebrate animal species (Hubalek</w:t>
      </w:r>
      <w:r w:rsidR="00232790" w:rsidRPr="005C0F8E">
        <w:rPr>
          <w:rStyle w:val="apple-converted-space"/>
          <w:color w:val="000000" w:themeColor="text1"/>
          <w:sz w:val="26"/>
          <w:szCs w:val="26"/>
          <w:shd w:val="clear" w:color="auto" w:fill="FCFCFC"/>
        </w:rPr>
        <w:t> </w:t>
      </w:r>
      <w:hyperlink r:id="rId5" w:anchor="ref-CR55" w:tooltip="Hubalek Z (2003). Emerging human infectious diseases: anthroponoses, zoonoses, and sapronoses. Emerg Infect Dis                   9:403-404." w:history="1">
        <w:r w:rsidR="00232790" w:rsidRPr="005C0F8E">
          <w:rPr>
            <w:rStyle w:val="Hyperlink"/>
            <w:color w:val="000000" w:themeColor="text1"/>
            <w:sz w:val="26"/>
            <w:szCs w:val="26"/>
          </w:rPr>
          <w:t>2003</w:t>
        </w:r>
      </w:hyperlink>
      <w:r w:rsidR="00232790" w:rsidRPr="005C0F8E">
        <w:rPr>
          <w:color w:val="000000" w:themeColor="text1"/>
          <w:sz w:val="26"/>
          <w:szCs w:val="26"/>
          <w:shd w:val="clear" w:color="auto" w:fill="FCFCFC"/>
        </w:rPr>
        <w:t>).</w:t>
      </w:r>
      <w:r w:rsidR="00232790" w:rsidRPr="005C0F8E">
        <w:rPr>
          <w:color w:val="000000" w:themeColor="text1"/>
          <w:sz w:val="26"/>
          <w:szCs w:val="26"/>
          <w:shd w:val="clear" w:color="auto" w:fill="FCFCFC"/>
          <w:lang w:val="en-US"/>
        </w:rPr>
        <w:t xml:space="preserve"> </w:t>
      </w:r>
      <w:r w:rsidR="00232790" w:rsidRPr="005C0F8E">
        <w:rPr>
          <w:color w:val="000000" w:themeColor="text1"/>
          <w:sz w:val="26"/>
          <w:szCs w:val="26"/>
          <w:shd w:val="clear" w:color="auto" w:fill="FCFCFC"/>
        </w:rPr>
        <w:t>In Vietnam, suspect</w:t>
      </w:r>
      <w:ins w:id="6" w:author="Phan Huy Quang" w:date="2021-06-09T21:16:00Z">
        <w:r w:rsidR="00577F7F">
          <w:rPr>
            <w:color w:val="000000" w:themeColor="text1"/>
            <w:sz w:val="26"/>
            <w:szCs w:val="26"/>
            <w:shd w:val="clear" w:color="auto" w:fill="FCFCFC"/>
            <w:lang w:val="en-US"/>
          </w:rPr>
          <w:t>ed</w:t>
        </w:r>
      </w:ins>
      <w:r w:rsidR="00232790" w:rsidRPr="005C0F8E">
        <w:rPr>
          <w:color w:val="000000" w:themeColor="text1"/>
          <w:sz w:val="26"/>
          <w:szCs w:val="26"/>
          <w:shd w:val="clear" w:color="auto" w:fill="FCFCFC"/>
        </w:rPr>
        <w:t xml:space="preserve"> outbreaks of foodborne disease are reported to the Vietnam Food Administration (VFA) (</w:t>
      </w:r>
      <w:hyperlink r:id="rId6" w:history="1">
        <w:r w:rsidR="00232790" w:rsidRPr="005C0F8E">
          <w:rPr>
            <w:rStyle w:val="Hyperlink"/>
            <w:color w:val="000000" w:themeColor="text1"/>
            <w:sz w:val="26"/>
            <w:szCs w:val="26"/>
          </w:rPr>
          <w:t>http://vfa.gov.vn</w:t>
        </w:r>
      </w:hyperlink>
      <w:r w:rsidR="00232790" w:rsidRPr="005C0F8E">
        <w:rPr>
          <w:color w:val="000000" w:themeColor="text1"/>
          <w:sz w:val="26"/>
          <w:szCs w:val="26"/>
          <w:shd w:val="clear" w:color="auto" w:fill="FCFCFC"/>
        </w:rPr>
        <w:t>). In 2011, 148 outbreaks were reported, with 38,915 cases, 3,663 hospitalizations and 27 deaths. In most cases, FBZ aetiologies remain undetermined, and the relative disease burden compared to other infectious diseases cannot be readily quantified.</w:t>
      </w:r>
    </w:p>
    <w:p w14:paraId="759C5BE8" w14:textId="46120FCA" w:rsidR="00E536A5" w:rsidRPr="005C0F8E" w:rsidRDefault="00EE2667" w:rsidP="00A84785">
      <w:pPr>
        <w:spacing w:before="100" w:beforeAutospacing="1" w:after="100" w:afterAutospacing="1"/>
        <w:jc w:val="both"/>
        <w:rPr>
          <w:color w:val="000000" w:themeColor="text1"/>
          <w:sz w:val="26"/>
          <w:szCs w:val="26"/>
          <w:lang w:val="en-US"/>
        </w:rPr>
      </w:pPr>
      <w:r w:rsidRPr="005C0F8E">
        <w:rPr>
          <w:color w:val="000000" w:themeColor="text1"/>
          <w:sz w:val="26"/>
          <w:szCs w:val="26"/>
          <w:lang w:val="en-US"/>
        </w:rPr>
        <w:t xml:space="preserve">There is a list of </w:t>
      </w:r>
      <w:ins w:id="7" w:author="Phan Huy Quang" w:date="2021-06-09T21:17:00Z">
        <w:r w:rsidR="00577F7F">
          <w:rPr>
            <w:color w:val="000000" w:themeColor="text1"/>
            <w:sz w:val="26"/>
            <w:szCs w:val="26"/>
            <w:lang w:val="en-US"/>
          </w:rPr>
          <w:t xml:space="preserve">the </w:t>
        </w:r>
      </w:ins>
      <w:r w:rsidRPr="005C0F8E">
        <w:rPr>
          <w:color w:val="000000" w:themeColor="text1"/>
          <w:sz w:val="26"/>
          <w:szCs w:val="26"/>
          <w:lang w:val="en-US"/>
        </w:rPr>
        <w:t xml:space="preserve">most </w:t>
      </w:r>
      <w:r w:rsidR="00E536A5" w:rsidRPr="005C0F8E">
        <w:rPr>
          <w:color w:val="000000" w:themeColor="text1"/>
          <w:sz w:val="26"/>
          <w:szCs w:val="26"/>
          <w:lang w:val="en-US"/>
        </w:rPr>
        <w:t>important bacterial</w:t>
      </w:r>
      <w:r w:rsidR="00E536A5" w:rsidRPr="005C0F8E">
        <w:rPr>
          <w:color w:val="000000" w:themeColor="text1"/>
          <w:sz w:val="26"/>
          <w:szCs w:val="26"/>
          <w:lang w:val="vi-VN"/>
        </w:rPr>
        <w:t xml:space="preserve"> pathogens that cause</w:t>
      </w:r>
      <w:ins w:id="8" w:author="Phan Huy Quang" w:date="2021-06-09T21:17:00Z">
        <w:r w:rsidR="00577F7F">
          <w:rPr>
            <w:color w:val="000000" w:themeColor="text1"/>
            <w:sz w:val="26"/>
            <w:szCs w:val="26"/>
            <w:lang w:val="en-US"/>
          </w:rPr>
          <w:t>d</w:t>
        </w:r>
      </w:ins>
      <w:r w:rsidR="00E536A5" w:rsidRPr="005C0F8E">
        <w:rPr>
          <w:color w:val="000000" w:themeColor="text1"/>
          <w:sz w:val="26"/>
          <w:szCs w:val="26"/>
          <w:lang w:val="vi-VN"/>
        </w:rPr>
        <w:t xml:space="preserve"> human FBZ in </w:t>
      </w:r>
      <w:proofErr w:type="gramStart"/>
      <w:r w:rsidR="00E536A5" w:rsidRPr="005C0F8E">
        <w:rPr>
          <w:color w:val="000000" w:themeColor="text1"/>
          <w:sz w:val="26"/>
          <w:szCs w:val="26"/>
          <w:lang w:val="vi-VN"/>
        </w:rPr>
        <w:t>Vietnam</w:t>
      </w:r>
      <w:proofErr w:type="gramEnd"/>
      <w:r w:rsidR="00E536A5" w:rsidRPr="005C0F8E">
        <w:rPr>
          <w:color w:val="000000" w:themeColor="text1"/>
          <w:sz w:val="26"/>
          <w:szCs w:val="26"/>
          <w:lang w:val="vi-VN"/>
        </w:rPr>
        <w:t xml:space="preserve"> </w:t>
      </w:r>
    </w:p>
    <w:p w14:paraId="5E5D8415" w14:textId="07752656" w:rsidR="00FA735B" w:rsidRPr="005C0F8E" w:rsidRDefault="00FA735B" w:rsidP="00A84785">
      <w:pPr>
        <w:spacing w:before="100" w:beforeAutospacing="1" w:after="100" w:afterAutospacing="1"/>
        <w:jc w:val="both"/>
        <w:rPr>
          <w:b/>
          <w:bCs/>
          <w:i/>
          <w:iCs/>
          <w:color w:val="000000" w:themeColor="text1"/>
          <w:sz w:val="26"/>
          <w:szCs w:val="26"/>
          <w:lang w:val="en-US"/>
        </w:rPr>
      </w:pPr>
      <w:r w:rsidRPr="005C0F8E">
        <w:rPr>
          <w:b/>
          <w:bCs/>
          <w:i/>
          <w:iCs/>
          <w:color w:val="000000" w:themeColor="text1"/>
          <w:sz w:val="26"/>
          <w:szCs w:val="26"/>
          <w:lang w:val="en-US"/>
        </w:rPr>
        <w:t>E. coli</w:t>
      </w:r>
    </w:p>
    <w:p w14:paraId="3D690FC1" w14:textId="3EE4586F" w:rsidR="0065696B" w:rsidRPr="005C0F8E" w:rsidRDefault="0065696B" w:rsidP="00A84785">
      <w:pPr>
        <w:spacing w:before="100" w:beforeAutospacing="1" w:after="100" w:afterAutospacing="1"/>
        <w:jc w:val="both"/>
        <w:rPr>
          <w:rFonts w:eastAsia="Calibri"/>
          <w:color w:val="000000" w:themeColor="text1"/>
          <w:sz w:val="26"/>
          <w:szCs w:val="26"/>
          <w:lang w:val="en-US"/>
        </w:rPr>
      </w:pPr>
      <w:r w:rsidRPr="005C0F8E">
        <w:rPr>
          <w:rFonts w:eastAsia="Calibri"/>
          <w:i/>
          <w:iCs/>
          <w:color w:val="000000" w:themeColor="text1"/>
          <w:sz w:val="26"/>
          <w:szCs w:val="26"/>
          <w:lang w:val="en-US"/>
        </w:rPr>
        <w:t>E. coli</w:t>
      </w:r>
      <w:r w:rsidRPr="005C0F8E">
        <w:rPr>
          <w:rFonts w:eastAsia="Calibri"/>
          <w:color w:val="000000" w:themeColor="text1"/>
          <w:sz w:val="26"/>
          <w:szCs w:val="26"/>
          <w:lang w:val="en-US"/>
        </w:rPr>
        <w:t xml:space="preserve"> is </w:t>
      </w:r>
      <w:ins w:id="9" w:author="Phan Huy Quang" w:date="2021-06-09T21:18:00Z">
        <w:r w:rsidR="00577F7F">
          <w:rPr>
            <w:rFonts w:eastAsia="Calibri"/>
            <w:color w:val="000000" w:themeColor="text1"/>
            <w:sz w:val="26"/>
            <w:szCs w:val="26"/>
            <w:lang w:val="en-US"/>
          </w:rPr>
          <w:t xml:space="preserve">a </w:t>
        </w:r>
      </w:ins>
      <w:r w:rsidRPr="005C0F8E">
        <w:rPr>
          <w:rFonts w:eastAsia="Calibri"/>
          <w:color w:val="000000" w:themeColor="text1"/>
          <w:sz w:val="26"/>
          <w:szCs w:val="26"/>
          <w:lang w:val="en-US"/>
        </w:rPr>
        <w:t xml:space="preserve">commensal bacteria in the gut of human and warm-blooded animal. However, some of them are common pathogens that cause not only intestinal infection but also extra-intestinal infectious disease in human. </w:t>
      </w:r>
      <w:ins w:id="10" w:author="Phan Huy Quang" w:date="2021-06-09T21:19:00Z">
        <w:r w:rsidR="00577F7F">
          <w:rPr>
            <w:rFonts w:eastAsia="Calibri"/>
            <w:color w:val="000000" w:themeColor="text1"/>
            <w:sz w:val="26"/>
            <w:szCs w:val="26"/>
            <w:lang w:val="en-US"/>
          </w:rPr>
          <w:t>Numerous</w:t>
        </w:r>
      </w:ins>
      <w:del w:id="11" w:author="Phan Huy Quang" w:date="2021-06-09T21:19:00Z">
        <w:r w:rsidRPr="005C0F8E" w:rsidDel="00577F7F">
          <w:rPr>
            <w:rFonts w:eastAsia="Calibri"/>
            <w:color w:val="000000" w:themeColor="text1"/>
            <w:sz w:val="26"/>
            <w:szCs w:val="26"/>
            <w:lang w:val="en-US"/>
          </w:rPr>
          <w:delText>A number</w:delText>
        </w:r>
      </w:del>
      <w:r w:rsidRPr="005C0F8E">
        <w:rPr>
          <w:rFonts w:eastAsia="Calibri"/>
          <w:color w:val="000000" w:themeColor="text1"/>
          <w:sz w:val="26"/>
          <w:szCs w:val="26"/>
          <w:lang w:val="en-US"/>
        </w:rPr>
        <w:t xml:space="preserve"> studies </w:t>
      </w:r>
      <w:proofErr w:type="gramStart"/>
      <w:r w:rsidRPr="005C0F8E">
        <w:rPr>
          <w:rFonts w:eastAsia="Calibri"/>
          <w:color w:val="000000" w:themeColor="text1"/>
          <w:sz w:val="26"/>
          <w:szCs w:val="26"/>
          <w:lang w:val="en-US"/>
        </w:rPr>
        <w:t>has</w:t>
      </w:r>
      <w:proofErr w:type="gramEnd"/>
      <w:r w:rsidRPr="005C0F8E">
        <w:rPr>
          <w:rFonts w:eastAsia="Calibri"/>
          <w:color w:val="000000" w:themeColor="text1"/>
          <w:sz w:val="26"/>
          <w:szCs w:val="26"/>
          <w:lang w:val="en-US"/>
        </w:rPr>
        <w:t xml:space="preserve"> been conducted in Extended-spectrum beta-lactamase-producing </w:t>
      </w:r>
      <w:r w:rsidRPr="005C0F8E">
        <w:rPr>
          <w:rFonts w:eastAsia="Calibri"/>
          <w:i/>
          <w:iCs/>
          <w:color w:val="000000" w:themeColor="text1"/>
          <w:sz w:val="26"/>
          <w:szCs w:val="26"/>
          <w:lang w:val="en-US"/>
        </w:rPr>
        <w:t>E. coli</w:t>
      </w:r>
      <w:r w:rsidRPr="005C0F8E">
        <w:rPr>
          <w:rFonts w:eastAsia="Calibri"/>
          <w:color w:val="000000" w:themeColor="text1"/>
          <w:sz w:val="26"/>
          <w:szCs w:val="26"/>
          <w:lang w:val="en-US"/>
        </w:rPr>
        <w:t xml:space="preserve"> isolated from food, patients and livestock. </w:t>
      </w:r>
    </w:p>
    <w:p w14:paraId="4688C784" w14:textId="77777777" w:rsidR="002F2324" w:rsidRPr="005C0F8E" w:rsidRDefault="00FA735B" w:rsidP="00A84785">
      <w:pPr>
        <w:spacing w:before="100" w:beforeAutospacing="1" w:after="100" w:afterAutospacing="1"/>
        <w:jc w:val="both"/>
        <w:rPr>
          <w:b/>
          <w:bCs/>
          <w:i/>
          <w:iCs/>
          <w:color w:val="000000" w:themeColor="text1"/>
          <w:sz w:val="26"/>
          <w:szCs w:val="26"/>
          <w:lang w:val="en-US"/>
        </w:rPr>
      </w:pPr>
      <w:r w:rsidRPr="005C0F8E">
        <w:rPr>
          <w:b/>
          <w:bCs/>
          <w:i/>
          <w:iCs/>
          <w:color w:val="000000" w:themeColor="text1"/>
          <w:sz w:val="26"/>
          <w:szCs w:val="26"/>
          <w:lang w:val="en-US"/>
        </w:rPr>
        <w:t>Staphylococcus aureus</w:t>
      </w:r>
    </w:p>
    <w:p w14:paraId="5F5ACADB" w14:textId="5921797B" w:rsidR="00A84785" w:rsidRPr="005C0F8E" w:rsidRDefault="00A84785" w:rsidP="00A84785">
      <w:pPr>
        <w:jc w:val="both"/>
        <w:rPr>
          <w:color w:val="000000" w:themeColor="text1"/>
          <w:sz w:val="26"/>
          <w:szCs w:val="26"/>
          <w:shd w:val="clear" w:color="auto" w:fill="FFFFFF"/>
          <w:lang w:val="vi-VN"/>
        </w:rPr>
      </w:pPr>
      <w:r w:rsidRPr="005C0F8E">
        <w:rPr>
          <w:i/>
          <w:iCs/>
          <w:color w:val="000000" w:themeColor="text1"/>
          <w:sz w:val="26"/>
          <w:szCs w:val="26"/>
          <w:shd w:val="clear" w:color="auto" w:fill="FFFFFF"/>
        </w:rPr>
        <w:t>Staphylococcal</w:t>
      </w:r>
      <w:r w:rsidRPr="005C0F8E">
        <w:rPr>
          <w:i/>
          <w:iCs/>
          <w:color w:val="000000" w:themeColor="text1"/>
          <w:sz w:val="26"/>
          <w:szCs w:val="26"/>
          <w:shd w:val="clear" w:color="auto" w:fill="FFFFFF"/>
          <w:lang w:val="vi-VN"/>
        </w:rPr>
        <w:t xml:space="preserve"> </w:t>
      </w:r>
      <w:r w:rsidRPr="005C0F8E">
        <w:rPr>
          <w:color w:val="000000" w:themeColor="text1"/>
          <w:sz w:val="26"/>
          <w:szCs w:val="26"/>
          <w:shd w:val="clear" w:color="auto" w:fill="FFFFFF"/>
        </w:rPr>
        <w:t>food poisoning is a gastrointestinal illness caused by eating food</w:t>
      </w:r>
      <w:ins w:id="12" w:author="Phan Huy Quang" w:date="2021-06-09T21:20:00Z">
        <w:r w:rsidR="00577F7F">
          <w:rPr>
            <w:color w:val="000000" w:themeColor="text1"/>
            <w:sz w:val="26"/>
            <w:szCs w:val="26"/>
            <w:shd w:val="clear" w:color="auto" w:fill="FFFFFF"/>
            <w:lang w:val="en-US"/>
          </w:rPr>
          <w:t xml:space="preserve"> </w:t>
        </w:r>
      </w:ins>
      <w:del w:id="13" w:author="Phan Huy Quang" w:date="2021-06-09T21:20:00Z">
        <w:r w:rsidRPr="005C0F8E" w:rsidDel="00577F7F">
          <w:rPr>
            <w:color w:val="000000" w:themeColor="text1"/>
            <w:sz w:val="26"/>
            <w:szCs w:val="26"/>
            <w:shd w:val="clear" w:color="auto" w:fill="FFFFFF"/>
          </w:rPr>
          <w:delText xml:space="preserve">s </w:delText>
        </w:r>
      </w:del>
      <w:r w:rsidRPr="005C0F8E">
        <w:rPr>
          <w:color w:val="000000" w:themeColor="text1"/>
          <w:sz w:val="26"/>
          <w:szCs w:val="26"/>
          <w:shd w:val="clear" w:color="auto" w:fill="FFFFFF"/>
        </w:rPr>
        <w:t>contaminated with toxins produced by the bacterium</w:t>
      </w:r>
      <w:r w:rsidRPr="005C0F8E">
        <w:rPr>
          <w:color w:val="000000" w:themeColor="text1"/>
          <w:sz w:val="26"/>
          <w:szCs w:val="26"/>
        </w:rPr>
        <w:t> </w:t>
      </w:r>
      <w:r w:rsidRPr="005C0F8E">
        <w:rPr>
          <w:i/>
          <w:iCs/>
          <w:color w:val="000000" w:themeColor="text1"/>
          <w:sz w:val="26"/>
          <w:szCs w:val="26"/>
          <w:shd w:val="clear" w:color="auto" w:fill="FFFFFF"/>
        </w:rPr>
        <w:t>Staphylococcus aureus</w:t>
      </w:r>
      <w:r w:rsidRPr="005C0F8E">
        <w:rPr>
          <w:color w:val="000000" w:themeColor="text1"/>
          <w:sz w:val="26"/>
          <w:szCs w:val="26"/>
        </w:rPr>
        <w:t> </w:t>
      </w:r>
      <w:r w:rsidRPr="005C0F8E">
        <w:rPr>
          <w:color w:val="000000" w:themeColor="text1"/>
          <w:sz w:val="26"/>
          <w:szCs w:val="26"/>
          <w:shd w:val="clear" w:color="auto" w:fill="FFFFFF"/>
        </w:rPr>
        <w:t>bacteria</w:t>
      </w:r>
      <w:r w:rsidRPr="005C0F8E">
        <w:rPr>
          <w:color w:val="000000" w:themeColor="text1"/>
          <w:sz w:val="26"/>
          <w:szCs w:val="26"/>
          <w:shd w:val="clear" w:color="auto" w:fill="FFFFFF"/>
          <w:lang w:val="vi-VN"/>
        </w:rPr>
        <w:t>.</w:t>
      </w:r>
    </w:p>
    <w:p w14:paraId="5A714F23" w14:textId="743E57BF" w:rsidR="00C80DC2" w:rsidRPr="005C0F8E" w:rsidRDefault="00C80DC2" w:rsidP="00A84785">
      <w:pPr>
        <w:jc w:val="both"/>
        <w:rPr>
          <w:color w:val="000000" w:themeColor="text1"/>
          <w:sz w:val="26"/>
          <w:szCs w:val="26"/>
        </w:rPr>
      </w:pPr>
      <w:r w:rsidRPr="005C0F8E">
        <w:rPr>
          <w:color w:val="000000" w:themeColor="text1"/>
          <w:sz w:val="26"/>
          <w:szCs w:val="26"/>
          <w:shd w:val="clear" w:color="auto" w:fill="FFFFFF"/>
        </w:rPr>
        <w:t>A recent study on</w:t>
      </w:r>
      <w:r w:rsidRPr="005C0F8E">
        <w:rPr>
          <w:rStyle w:val="apple-converted-space"/>
          <w:color w:val="000000" w:themeColor="text1"/>
          <w:sz w:val="26"/>
          <w:szCs w:val="26"/>
          <w:shd w:val="clear" w:color="auto" w:fill="FFFFFF"/>
        </w:rPr>
        <w:t> </w:t>
      </w:r>
      <w:r w:rsidRPr="005C0F8E">
        <w:rPr>
          <w:rStyle w:val="Emphasis"/>
          <w:color w:val="000000" w:themeColor="text1"/>
          <w:sz w:val="26"/>
          <w:szCs w:val="26"/>
        </w:rPr>
        <w:t>Staphylococcus aureus</w:t>
      </w:r>
      <w:r w:rsidRPr="005C0F8E">
        <w:rPr>
          <w:rStyle w:val="apple-converted-space"/>
          <w:color w:val="000000" w:themeColor="text1"/>
          <w:sz w:val="26"/>
          <w:szCs w:val="26"/>
          <w:shd w:val="clear" w:color="auto" w:fill="FFFFFF"/>
        </w:rPr>
        <w:t> </w:t>
      </w:r>
      <w:r w:rsidRPr="005C0F8E">
        <w:rPr>
          <w:color w:val="000000" w:themeColor="text1"/>
          <w:sz w:val="26"/>
          <w:szCs w:val="26"/>
          <w:shd w:val="clear" w:color="auto" w:fill="FFFFFF"/>
        </w:rPr>
        <w:t>isolate</w:t>
      </w:r>
      <w:ins w:id="14" w:author="Phan Huy Quang" w:date="2021-06-09T21:20:00Z">
        <w:r w:rsidR="00577F7F">
          <w:rPr>
            <w:color w:val="000000" w:themeColor="text1"/>
            <w:sz w:val="26"/>
            <w:szCs w:val="26"/>
            <w:shd w:val="clear" w:color="auto" w:fill="FFFFFF"/>
            <w:lang w:val="en-US"/>
          </w:rPr>
          <w:t>d</w:t>
        </w:r>
      </w:ins>
      <w:del w:id="15" w:author="Phan Huy Quang" w:date="2021-06-09T21:20:00Z">
        <w:r w:rsidRPr="005C0F8E" w:rsidDel="00577F7F">
          <w:rPr>
            <w:color w:val="000000" w:themeColor="text1"/>
            <w:sz w:val="26"/>
            <w:szCs w:val="26"/>
            <w:shd w:val="clear" w:color="auto" w:fill="FFFFFF"/>
          </w:rPr>
          <w:delText>s</w:delText>
        </w:r>
      </w:del>
      <w:r w:rsidRPr="005C0F8E">
        <w:rPr>
          <w:color w:val="000000" w:themeColor="text1"/>
          <w:sz w:val="26"/>
          <w:szCs w:val="26"/>
          <w:shd w:val="clear" w:color="auto" w:fill="FFFFFF"/>
        </w:rPr>
        <w:t xml:space="preserve"> from blood showed 19% were methicillin resistant (n = 80) [</w:t>
      </w:r>
      <w:hyperlink r:id="rId7" w:anchor="B30" w:history="1">
        <w:r w:rsidRPr="005C0F8E">
          <w:rPr>
            <w:rStyle w:val="Hyperlink"/>
            <w:color w:val="000000" w:themeColor="text1"/>
            <w:sz w:val="26"/>
            <w:szCs w:val="26"/>
          </w:rPr>
          <w:t>30</w:t>
        </w:r>
      </w:hyperlink>
      <w:r w:rsidRPr="005C0F8E">
        <w:rPr>
          <w:color w:val="000000" w:themeColor="text1"/>
          <w:sz w:val="26"/>
          <w:szCs w:val="26"/>
          <w:shd w:val="clear" w:color="auto" w:fill="FFFFFF"/>
        </w:rPr>
        <w:t>]. National surveillance of community and hospital acquired infections (HAIs) show methicillin resistance rates up to 40% [</w:t>
      </w:r>
      <w:hyperlink r:id="rId8" w:anchor="B17" w:history="1">
        <w:r w:rsidRPr="005C0F8E">
          <w:rPr>
            <w:rStyle w:val="Hyperlink"/>
            <w:color w:val="000000" w:themeColor="text1"/>
            <w:sz w:val="26"/>
            <w:szCs w:val="26"/>
          </w:rPr>
          <w:t>17</w:t>
        </w:r>
      </w:hyperlink>
      <w:r w:rsidRPr="005C0F8E">
        <w:rPr>
          <w:color w:val="000000" w:themeColor="text1"/>
          <w:sz w:val="26"/>
          <w:szCs w:val="26"/>
          <w:shd w:val="clear" w:color="auto" w:fill="FFFFFF"/>
        </w:rPr>
        <w:t>].</w:t>
      </w:r>
    </w:p>
    <w:p w14:paraId="3F2461C9" w14:textId="2723678E" w:rsidR="00C80DC2" w:rsidRPr="005C0F8E" w:rsidRDefault="002F2324" w:rsidP="00A84785">
      <w:pPr>
        <w:jc w:val="both"/>
        <w:rPr>
          <w:color w:val="000000" w:themeColor="text1"/>
          <w:sz w:val="26"/>
          <w:szCs w:val="26"/>
          <w:shd w:val="clear" w:color="auto" w:fill="FFFFFF"/>
          <w:lang w:val="vi-VN"/>
        </w:rPr>
      </w:pPr>
      <w:r w:rsidRPr="005C0F8E">
        <w:rPr>
          <w:color w:val="000000" w:themeColor="text1"/>
          <w:sz w:val="26"/>
          <w:szCs w:val="26"/>
          <w:shd w:val="clear" w:color="auto" w:fill="FFFFFF"/>
        </w:rPr>
        <w:t xml:space="preserve">Methicillin-resistant Staphylococcus aureus (MRSA) has been proposed to be common </w:t>
      </w:r>
      <w:ins w:id="16" w:author="Phan Huy Quang" w:date="2021-06-09T21:22:00Z">
        <w:r w:rsidR="00577F7F">
          <w:rPr>
            <w:color w:val="000000" w:themeColor="text1"/>
            <w:sz w:val="26"/>
            <w:szCs w:val="26"/>
            <w:shd w:val="clear" w:color="auto" w:fill="FFFFFF"/>
            <w:lang w:val="en-US"/>
          </w:rPr>
          <w:t>among</w:t>
        </w:r>
      </w:ins>
      <w:del w:id="17" w:author="Phan Huy Quang" w:date="2021-06-09T21:22:00Z">
        <w:r w:rsidRPr="005C0F8E" w:rsidDel="00577F7F">
          <w:rPr>
            <w:color w:val="000000" w:themeColor="text1"/>
            <w:sz w:val="26"/>
            <w:szCs w:val="26"/>
            <w:shd w:val="clear" w:color="auto" w:fill="FFFFFF"/>
          </w:rPr>
          <w:delText>in</w:delText>
        </w:r>
      </w:del>
      <w:r w:rsidRPr="005C0F8E">
        <w:rPr>
          <w:color w:val="000000" w:themeColor="text1"/>
          <w:sz w:val="26"/>
          <w:szCs w:val="26"/>
          <w:shd w:val="clear" w:color="auto" w:fill="FFFFFF"/>
        </w:rPr>
        <w:t xml:space="preserve"> health facilities in Asia, but recent data on MRSA prevalence in Southeast Asia is limited (84). In the community, recent studies reported a 7.9% prevalence of MRSA carriage in the rural and urban population in Vietnam (85) </w:t>
      </w:r>
    </w:p>
    <w:p w14:paraId="0E5BF0B4" w14:textId="38D163A4" w:rsidR="00C80DC2" w:rsidRPr="005C0F8E" w:rsidRDefault="00EE2667" w:rsidP="00A84785">
      <w:pPr>
        <w:spacing w:before="100" w:beforeAutospacing="1" w:after="100" w:afterAutospacing="1"/>
        <w:jc w:val="both"/>
        <w:rPr>
          <w:color w:val="000000" w:themeColor="text1"/>
          <w:sz w:val="26"/>
          <w:szCs w:val="26"/>
          <w:lang w:val="vi-VN"/>
        </w:rPr>
      </w:pPr>
      <w:r w:rsidRPr="005C0F8E">
        <w:rPr>
          <w:b/>
          <w:bCs/>
          <w:i/>
          <w:iCs/>
          <w:color w:val="000000" w:themeColor="text1"/>
          <w:sz w:val="26"/>
          <w:szCs w:val="26"/>
          <w:lang w:val="en-US"/>
        </w:rPr>
        <w:t>Non typhoid</w:t>
      </w:r>
      <w:r w:rsidR="004A1BAB" w:rsidRPr="005C0F8E">
        <w:rPr>
          <w:b/>
          <w:bCs/>
          <w:i/>
          <w:iCs/>
          <w:color w:val="000000" w:themeColor="text1"/>
          <w:sz w:val="26"/>
          <w:szCs w:val="26"/>
          <w:lang w:val="en-US"/>
        </w:rPr>
        <w:t>al</w:t>
      </w:r>
      <w:r w:rsidRPr="005C0F8E">
        <w:rPr>
          <w:b/>
          <w:bCs/>
          <w:i/>
          <w:iCs/>
          <w:color w:val="000000" w:themeColor="text1"/>
          <w:sz w:val="26"/>
          <w:szCs w:val="26"/>
          <w:lang w:val="en-US"/>
        </w:rPr>
        <w:t xml:space="preserve"> salmonella (NTS)</w:t>
      </w:r>
    </w:p>
    <w:p w14:paraId="4586CAAA" w14:textId="2BCA639B" w:rsidR="0036213A" w:rsidRPr="005C0F8E" w:rsidRDefault="00EE2667" w:rsidP="00A84785">
      <w:pPr>
        <w:spacing w:before="100" w:beforeAutospacing="1" w:after="100" w:afterAutospacing="1"/>
        <w:jc w:val="both"/>
        <w:rPr>
          <w:color w:val="000000" w:themeColor="text1"/>
          <w:sz w:val="26"/>
          <w:szCs w:val="26"/>
          <w:shd w:val="clear" w:color="auto" w:fill="FCFCFC"/>
        </w:rPr>
      </w:pPr>
      <w:r w:rsidRPr="005C0F8E">
        <w:rPr>
          <w:color w:val="000000" w:themeColor="text1"/>
          <w:sz w:val="26"/>
          <w:szCs w:val="26"/>
          <w:shd w:val="clear" w:color="auto" w:fill="FCFCFC"/>
        </w:rPr>
        <w:t>NTS prevalence in various farm animals (pre-slaughter) and in slaughter and retail facilities is summarized. Detected levels in meat are high, suggesting widespread contamination during slaughtering/processing. NTS carriage has been detected in ~5% of healthy adults (personal communication).</w:t>
      </w:r>
    </w:p>
    <w:p w14:paraId="55B7B442" w14:textId="1C9681E3" w:rsidR="00C80DC2" w:rsidRPr="005C0F8E" w:rsidRDefault="00C80DC2" w:rsidP="00A84785">
      <w:pPr>
        <w:pStyle w:val="ListParagraph"/>
        <w:spacing w:line="330" w:lineRule="atLeast"/>
        <w:ind w:right="360"/>
        <w:jc w:val="both"/>
        <w:rPr>
          <w:color w:val="000000" w:themeColor="text1"/>
          <w:sz w:val="26"/>
          <w:szCs w:val="26"/>
        </w:rPr>
      </w:pPr>
      <w:r w:rsidRPr="005C0F8E">
        <w:rPr>
          <w:color w:val="000000" w:themeColor="text1"/>
          <w:sz w:val="26"/>
          <w:szCs w:val="26"/>
        </w:rPr>
        <w:lastRenderedPageBreak/>
        <w:t>The antimicrobial susceptibility profiles of NTS isolates in Vietnam</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140"/>
        <w:gridCol w:w="2304"/>
        <w:gridCol w:w="2246"/>
        <w:gridCol w:w="2150"/>
      </w:tblGrid>
      <w:tr w:rsidR="005C0F8E" w:rsidRPr="005C0F8E" w14:paraId="03333769" w14:textId="77777777" w:rsidTr="00BB1972">
        <w:trPr>
          <w:tblHeader/>
        </w:trPr>
        <w:tc>
          <w:tcPr>
            <w:tcW w:w="0" w:type="auto"/>
            <w:tcBorders>
              <w:bottom w:val="single" w:sz="6" w:space="0" w:color="EBEBEB"/>
              <w:right w:val="nil"/>
            </w:tcBorders>
            <w:tcMar>
              <w:top w:w="75" w:type="dxa"/>
              <w:left w:w="75" w:type="dxa"/>
              <w:bottom w:w="75" w:type="dxa"/>
              <w:right w:w="75" w:type="dxa"/>
            </w:tcMar>
            <w:hideMark/>
          </w:tcPr>
          <w:p w14:paraId="038B39CC" w14:textId="77777777" w:rsidR="00C80DC2" w:rsidRPr="005C0F8E" w:rsidRDefault="00C80DC2" w:rsidP="00A84785">
            <w:pPr>
              <w:jc w:val="both"/>
              <w:rPr>
                <w:b/>
                <w:bCs/>
                <w:color w:val="000000" w:themeColor="text1"/>
                <w:sz w:val="26"/>
                <w:szCs w:val="26"/>
              </w:rPr>
            </w:pPr>
            <w:r w:rsidRPr="005C0F8E">
              <w:rPr>
                <w:b/>
                <w:bCs/>
                <w:color w:val="000000" w:themeColor="text1"/>
                <w:sz w:val="26"/>
                <w:szCs w:val="26"/>
              </w:rPr>
              <w:t>Antimicrobial susceptibility profile</w:t>
            </w:r>
          </w:p>
        </w:tc>
        <w:tc>
          <w:tcPr>
            <w:tcW w:w="0" w:type="auto"/>
            <w:tcBorders>
              <w:bottom w:val="single" w:sz="6" w:space="0" w:color="EBEBEB"/>
              <w:right w:val="nil"/>
            </w:tcBorders>
            <w:tcMar>
              <w:top w:w="75" w:type="dxa"/>
              <w:left w:w="75" w:type="dxa"/>
              <w:bottom w:w="75" w:type="dxa"/>
              <w:right w:w="75" w:type="dxa"/>
            </w:tcMar>
            <w:hideMark/>
          </w:tcPr>
          <w:p w14:paraId="0F34F737" w14:textId="77777777" w:rsidR="00C80DC2" w:rsidRPr="005C0F8E" w:rsidRDefault="00C80DC2" w:rsidP="00A84785">
            <w:pPr>
              <w:jc w:val="both"/>
              <w:rPr>
                <w:b/>
                <w:bCs/>
                <w:color w:val="000000" w:themeColor="text1"/>
                <w:sz w:val="26"/>
                <w:szCs w:val="26"/>
              </w:rPr>
            </w:pPr>
            <w:r w:rsidRPr="005C0F8E">
              <w:rPr>
                <w:b/>
                <w:bCs/>
                <w:color w:val="000000" w:themeColor="text1"/>
                <w:sz w:val="26"/>
                <w:szCs w:val="26"/>
              </w:rPr>
              <w:t>Human blood isolates (</w:t>
            </w:r>
            <w:r w:rsidRPr="005C0F8E">
              <w:rPr>
                <w:b/>
                <w:bCs/>
                <w:i/>
                <w:iCs/>
                <w:color w:val="000000" w:themeColor="text1"/>
                <w:sz w:val="26"/>
                <w:szCs w:val="26"/>
              </w:rPr>
              <w:t>n</w:t>
            </w:r>
            <w:r w:rsidRPr="005C0F8E">
              <w:rPr>
                <w:b/>
                <w:bCs/>
                <w:color w:val="000000" w:themeColor="text1"/>
                <w:sz w:val="26"/>
                <w:szCs w:val="26"/>
              </w:rPr>
              <w:t>, %)</w:t>
            </w:r>
          </w:p>
        </w:tc>
        <w:tc>
          <w:tcPr>
            <w:tcW w:w="0" w:type="auto"/>
            <w:tcBorders>
              <w:bottom w:val="single" w:sz="6" w:space="0" w:color="EBEBEB"/>
              <w:right w:val="nil"/>
            </w:tcBorders>
            <w:tcMar>
              <w:top w:w="75" w:type="dxa"/>
              <w:left w:w="75" w:type="dxa"/>
              <w:bottom w:w="75" w:type="dxa"/>
              <w:right w:w="75" w:type="dxa"/>
            </w:tcMar>
            <w:hideMark/>
          </w:tcPr>
          <w:p w14:paraId="7DFCC3FB" w14:textId="77777777" w:rsidR="00C80DC2" w:rsidRPr="005C0F8E" w:rsidRDefault="00C80DC2" w:rsidP="00A84785">
            <w:pPr>
              <w:jc w:val="both"/>
              <w:rPr>
                <w:b/>
                <w:bCs/>
                <w:color w:val="000000" w:themeColor="text1"/>
                <w:sz w:val="26"/>
                <w:szCs w:val="26"/>
              </w:rPr>
            </w:pPr>
            <w:r w:rsidRPr="005C0F8E">
              <w:rPr>
                <w:b/>
                <w:bCs/>
                <w:color w:val="000000" w:themeColor="text1"/>
                <w:sz w:val="26"/>
                <w:szCs w:val="26"/>
              </w:rPr>
              <w:t>Human stool isolates (</w:t>
            </w:r>
            <w:r w:rsidRPr="005C0F8E">
              <w:rPr>
                <w:b/>
                <w:bCs/>
                <w:i/>
                <w:iCs/>
                <w:color w:val="000000" w:themeColor="text1"/>
                <w:sz w:val="26"/>
                <w:szCs w:val="26"/>
              </w:rPr>
              <w:t>n</w:t>
            </w:r>
            <w:r w:rsidRPr="005C0F8E">
              <w:rPr>
                <w:b/>
                <w:bCs/>
                <w:color w:val="000000" w:themeColor="text1"/>
                <w:sz w:val="26"/>
                <w:szCs w:val="26"/>
              </w:rPr>
              <w:t>, %)</w:t>
            </w:r>
          </w:p>
        </w:tc>
        <w:tc>
          <w:tcPr>
            <w:tcW w:w="0" w:type="auto"/>
            <w:tcBorders>
              <w:bottom w:val="single" w:sz="6" w:space="0" w:color="EBEBEB"/>
              <w:right w:val="nil"/>
            </w:tcBorders>
            <w:tcMar>
              <w:top w:w="75" w:type="dxa"/>
              <w:left w:w="75" w:type="dxa"/>
              <w:bottom w:w="75" w:type="dxa"/>
              <w:right w:w="75" w:type="dxa"/>
            </w:tcMar>
            <w:hideMark/>
          </w:tcPr>
          <w:p w14:paraId="64F76D91" w14:textId="77777777" w:rsidR="00C80DC2" w:rsidRPr="005C0F8E" w:rsidRDefault="00C80DC2" w:rsidP="00A84785">
            <w:pPr>
              <w:jc w:val="both"/>
              <w:rPr>
                <w:b/>
                <w:bCs/>
                <w:color w:val="000000" w:themeColor="text1"/>
                <w:sz w:val="26"/>
                <w:szCs w:val="26"/>
              </w:rPr>
            </w:pPr>
            <w:r w:rsidRPr="005C0F8E">
              <w:rPr>
                <w:b/>
                <w:bCs/>
                <w:color w:val="000000" w:themeColor="text1"/>
                <w:sz w:val="26"/>
                <w:szCs w:val="26"/>
              </w:rPr>
              <w:t>Animal isolates (</w:t>
            </w:r>
            <w:r w:rsidRPr="005C0F8E">
              <w:rPr>
                <w:b/>
                <w:bCs/>
                <w:i/>
                <w:iCs/>
                <w:color w:val="000000" w:themeColor="text1"/>
                <w:sz w:val="26"/>
                <w:szCs w:val="26"/>
              </w:rPr>
              <w:t>n</w:t>
            </w:r>
            <w:r w:rsidRPr="005C0F8E">
              <w:rPr>
                <w:b/>
                <w:bCs/>
                <w:color w:val="000000" w:themeColor="text1"/>
                <w:sz w:val="26"/>
                <w:szCs w:val="26"/>
              </w:rPr>
              <w:t>, %)</w:t>
            </w:r>
          </w:p>
        </w:tc>
      </w:tr>
      <w:tr w:rsidR="005C0F8E" w:rsidRPr="005C0F8E" w14:paraId="700D844A" w14:textId="77777777" w:rsidTr="00BB1972">
        <w:tc>
          <w:tcPr>
            <w:tcW w:w="0" w:type="auto"/>
            <w:tcBorders>
              <w:bottom w:val="nil"/>
              <w:right w:val="nil"/>
            </w:tcBorders>
            <w:tcMar>
              <w:top w:w="75" w:type="dxa"/>
              <w:left w:w="75" w:type="dxa"/>
              <w:bottom w:w="75" w:type="dxa"/>
              <w:right w:w="75" w:type="dxa"/>
            </w:tcMar>
            <w:vAlign w:val="center"/>
            <w:hideMark/>
          </w:tcPr>
          <w:p w14:paraId="5EE1618D" w14:textId="77777777" w:rsidR="00C80DC2" w:rsidRPr="005C0F8E" w:rsidRDefault="00C80DC2" w:rsidP="00A84785">
            <w:pPr>
              <w:jc w:val="both"/>
              <w:rPr>
                <w:color w:val="000000" w:themeColor="text1"/>
                <w:sz w:val="26"/>
                <w:szCs w:val="26"/>
              </w:rPr>
            </w:pPr>
            <w:r w:rsidRPr="005C0F8E">
              <w:rPr>
                <w:color w:val="000000" w:themeColor="text1"/>
                <w:sz w:val="26"/>
                <w:szCs w:val="26"/>
              </w:rPr>
              <w:t>Total tested</w:t>
            </w:r>
          </w:p>
        </w:tc>
        <w:tc>
          <w:tcPr>
            <w:tcW w:w="0" w:type="auto"/>
            <w:tcBorders>
              <w:bottom w:val="nil"/>
              <w:right w:val="nil"/>
            </w:tcBorders>
            <w:tcMar>
              <w:top w:w="75" w:type="dxa"/>
              <w:left w:w="75" w:type="dxa"/>
              <w:bottom w:w="75" w:type="dxa"/>
              <w:right w:w="75" w:type="dxa"/>
            </w:tcMar>
            <w:vAlign w:val="center"/>
            <w:hideMark/>
          </w:tcPr>
          <w:p w14:paraId="07685717" w14:textId="77777777" w:rsidR="00C80DC2" w:rsidRPr="005C0F8E" w:rsidRDefault="00C80DC2" w:rsidP="00A84785">
            <w:pPr>
              <w:jc w:val="both"/>
              <w:rPr>
                <w:color w:val="000000" w:themeColor="text1"/>
                <w:sz w:val="26"/>
                <w:szCs w:val="26"/>
              </w:rPr>
            </w:pPr>
            <w:r w:rsidRPr="005C0F8E">
              <w:rPr>
                <w:color w:val="000000" w:themeColor="text1"/>
                <w:sz w:val="26"/>
                <w:szCs w:val="26"/>
              </w:rPr>
              <w:t>148 (100)</w:t>
            </w:r>
          </w:p>
        </w:tc>
        <w:tc>
          <w:tcPr>
            <w:tcW w:w="0" w:type="auto"/>
            <w:tcBorders>
              <w:bottom w:val="nil"/>
              <w:right w:val="nil"/>
            </w:tcBorders>
            <w:tcMar>
              <w:top w:w="75" w:type="dxa"/>
              <w:left w:w="75" w:type="dxa"/>
              <w:bottom w:w="75" w:type="dxa"/>
              <w:right w:w="75" w:type="dxa"/>
            </w:tcMar>
            <w:vAlign w:val="center"/>
            <w:hideMark/>
          </w:tcPr>
          <w:p w14:paraId="48E1B0F2" w14:textId="77777777" w:rsidR="00C80DC2" w:rsidRPr="005C0F8E" w:rsidRDefault="00C80DC2" w:rsidP="00A84785">
            <w:pPr>
              <w:jc w:val="both"/>
              <w:rPr>
                <w:color w:val="000000" w:themeColor="text1"/>
                <w:sz w:val="26"/>
                <w:szCs w:val="26"/>
              </w:rPr>
            </w:pPr>
            <w:r w:rsidRPr="005C0F8E">
              <w:rPr>
                <w:color w:val="000000" w:themeColor="text1"/>
                <w:sz w:val="26"/>
                <w:szCs w:val="26"/>
              </w:rPr>
              <w:t>211 (100)</w:t>
            </w:r>
          </w:p>
        </w:tc>
        <w:tc>
          <w:tcPr>
            <w:tcW w:w="0" w:type="auto"/>
            <w:tcBorders>
              <w:bottom w:val="nil"/>
              <w:right w:val="nil"/>
            </w:tcBorders>
            <w:tcMar>
              <w:top w:w="75" w:type="dxa"/>
              <w:left w:w="75" w:type="dxa"/>
              <w:bottom w:w="75" w:type="dxa"/>
              <w:right w:w="75" w:type="dxa"/>
            </w:tcMar>
            <w:vAlign w:val="center"/>
            <w:hideMark/>
          </w:tcPr>
          <w:p w14:paraId="154E1879" w14:textId="77777777" w:rsidR="00C80DC2" w:rsidRPr="005C0F8E" w:rsidRDefault="00C80DC2" w:rsidP="00A84785">
            <w:pPr>
              <w:jc w:val="both"/>
              <w:rPr>
                <w:color w:val="000000" w:themeColor="text1"/>
                <w:sz w:val="26"/>
                <w:szCs w:val="26"/>
              </w:rPr>
            </w:pPr>
            <w:r w:rsidRPr="005C0F8E">
              <w:rPr>
                <w:color w:val="000000" w:themeColor="text1"/>
                <w:sz w:val="26"/>
                <w:szCs w:val="26"/>
              </w:rPr>
              <w:t>313 (100)</w:t>
            </w:r>
          </w:p>
        </w:tc>
      </w:tr>
      <w:tr w:rsidR="005C0F8E" w:rsidRPr="005C0F8E" w14:paraId="5D8145EC" w14:textId="77777777" w:rsidTr="00BB1972">
        <w:tc>
          <w:tcPr>
            <w:tcW w:w="0" w:type="auto"/>
            <w:tcBorders>
              <w:bottom w:val="nil"/>
              <w:right w:val="nil"/>
            </w:tcBorders>
            <w:tcMar>
              <w:top w:w="75" w:type="dxa"/>
              <w:left w:w="75" w:type="dxa"/>
              <w:bottom w:w="75" w:type="dxa"/>
              <w:right w:w="75" w:type="dxa"/>
            </w:tcMar>
            <w:vAlign w:val="center"/>
            <w:hideMark/>
          </w:tcPr>
          <w:p w14:paraId="5198FCC6" w14:textId="77777777" w:rsidR="00C80DC2" w:rsidRPr="005C0F8E" w:rsidRDefault="00C80DC2" w:rsidP="00A84785">
            <w:pPr>
              <w:jc w:val="both"/>
              <w:rPr>
                <w:color w:val="000000" w:themeColor="text1"/>
                <w:sz w:val="26"/>
                <w:szCs w:val="26"/>
              </w:rPr>
            </w:pPr>
            <w:r w:rsidRPr="005C0F8E">
              <w:rPr>
                <w:color w:val="000000" w:themeColor="text1"/>
                <w:sz w:val="26"/>
                <w:szCs w:val="26"/>
              </w:rPr>
              <w:t>Fully susceptible</w:t>
            </w:r>
          </w:p>
        </w:tc>
        <w:tc>
          <w:tcPr>
            <w:tcW w:w="0" w:type="auto"/>
            <w:tcBorders>
              <w:bottom w:val="nil"/>
              <w:right w:val="nil"/>
            </w:tcBorders>
            <w:tcMar>
              <w:top w:w="75" w:type="dxa"/>
              <w:left w:w="75" w:type="dxa"/>
              <w:bottom w:w="75" w:type="dxa"/>
              <w:right w:w="75" w:type="dxa"/>
            </w:tcMar>
            <w:vAlign w:val="center"/>
            <w:hideMark/>
          </w:tcPr>
          <w:p w14:paraId="7526155D" w14:textId="77777777" w:rsidR="00C80DC2" w:rsidRPr="005C0F8E" w:rsidRDefault="00C80DC2" w:rsidP="00A84785">
            <w:pPr>
              <w:jc w:val="both"/>
              <w:rPr>
                <w:color w:val="000000" w:themeColor="text1"/>
                <w:sz w:val="26"/>
                <w:szCs w:val="26"/>
              </w:rPr>
            </w:pPr>
            <w:r w:rsidRPr="005C0F8E">
              <w:rPr>
                <w:color w:val="000000" w:themeColor="text1"/>
                <w:sz w:val="26"/>
                <w:szCs w:val="26"/>
              </w:rPr>
              <w:t>28 (18.92)</w:t>
            </w:r>
          </w:p>
        </w:tc>
        <w:tc>
          <w:tcPr>
            <w:tcW w:w="0" w:type="auto"/>
            <w:tcBorders>
              <w:bottom w:val="nil"/>
              <w:right w:val="nil"/>
            </w:tcBorders>
            <w:tcMar>
              <w:top w:w="75" w:type="dxa"/>
              <w:left w:w="75" w:type="dxa"/>
              <w:bottom w:w="75" w:type="dxa"/>
              <w:right w:w="75" w:type="dxa"/>
            </w:tcMar>
            <w:vAlign w:val="center"/>
            <w:hideMark/>
          </w:tcPr>
          <w:p w14:paraId="510E7E08" w14:textId="77777777" w:rsidR="00C80DC2" w:rsidRPr="005C0F8E" w:rsidRDefault="00C80DC2" w:rsidP="00A84785">
            <w:pPr>
              <w:jc w:val="both"/>
              <w:rPr>
                <w:color w:val="000000" w:themeColor="text1"/>
                <w:sz w:val="26"/>
                <w:szCs w:val="26"/>
              </w:rPr>
            </w:pPr>
            <w:r w:rsidRPr="005C0F8E">
              <w:rPr>
                <w:color w:val="000000" w:themeColor="text1"/>
                <w:sz w:val="26"/>
                <w:szCs w:val="26"/>
              </w:rPr>
              <w:t>111 (52.61)</w:t>
            </w:r>
          </w:p>
        </w:tc>
        <w:tc>
          <w:tcPr>
            <w:tcW w:w="0" w:type="auto"/>
            <w:tcBorders>
              <w:bottom w:val="nil"/>
              <w:right w:val="nil"/>
            </w:tcBorders>
            <w:tcMar>
              <w:top w:w="75" w:type="dxa"/>
              <w:left w:w="75" w:type="dxa"/>
              <w:bottom w:w="75" w:type="dxa"/>
              <w:right w:w="75" w:type="dxa"/>
            </w:tcMar>
            <w:vAlign w:val="center"/>
            <w:hideMark/>
          </w:tcPr>
          <w:p w14:paraId="3405CC74" w14:textId="77777777" w:rsidR="00C80DC2" w:rsidRPr="005C0F8E" w:rsidRDefault="00C80DC2" w:rsidP="00A84785">
            <w:pPr>
              <w:jc w:val="both"/>
              <w:rPr>
                <w:color w:val="000000" w:themeColor="text1"/>
                <w:sz w:val="26"/>
                <w:szCs w:val="26"/>
              </w:rPr>
            </w:pPr>
            <w:r w:rsidRPr="005C0F8E">
              <w:rPr>
                <w:color w:val="000000" w:themeColor="text1"/>
                <w:sz w:val="26"/>
                <w:szCs w:val="26"/>
              </w:rPr>
              <w:t>167 (53.35)</w:t>
            </w:r>
          </w:p>
        </w:tc>
      </w:tr>
      <w:tr w:rsidR="005C0F8E" w:rsidRPr="005C0F8E" w14:paraId="4A0E9FCB" w14:textId="77777777" w:rsidTr="00BB1972">
        <w:tc>
          <w:tcPr>
            <w:tcW w:w="0" w:type="auto"/>
            <w:tcBorders>
              <w:bottom w:val="nil"/>
              <w:right w:val="nil"/>
            </w:tcBorders>
            <w:tcMar>
              <w:top w:w="75" w:type="dxa"/>
              <w:left w:w="75" w:type="dxa"/>
              <w:bottom w:w="75" w:type="dxa"/>
              <w:right w:w="75" w:type="dxa"/>
            </w:tcMar>
            <w:vAlign w:val="center"/>
            <w:hideMark/>
          </w:tcPr>
          <w:p w14:paraId="43644906" w14:textId="77777777" w:rsidR="00C80DC2" w:rsidRPr="005C0F8E" w:rsidRDefault="00C80DC2" w:rsidP="00A84785">
            <w:pPr>
              <w:jc w:val="both"/>
              <w:rPr>
                <w:color w:val="000000" w:themeColor="text1"/>
                <w:sz w:val="26"/>
                <w:szCs w:val="26"/>
              </w:rPr>
            </w:pPr>
            <w:r w:rsidRPr="005C0F8E">
              <w:rPr>
                <w:color w:val="000000" w:themeColor="text1"/>
                <w:sz w:val="26"/>
                <w:szCs w:val="26"/>
              </w:rPr>
              <w:t>R-Ampicillin</w:t>
            </w:r>
          </w:p>
        </w:tc>
        <w:tc>
          <w:tcPr>
            <w:tcW w:w="0" w:type="auto"/>
            <w:tcBorders>
              <w:bottom w:val="nil"/>
              <w:right w:val="nil"/>
            </w:tcBorders>
            <w:tcMar>
              <w:top w:w="75" w:type="dxa"/>
              <w:left w:w="75" w:type="dxa"/>
              <w:bottom w:w="75" w:type="dxa"/>
              <w:right w:w="75" w:type="dxa"/>
            </w:tcMar>
            <w:vAlign w:val="center"/>
            <w:hideMark/>
          </w:tcPr>
          <w:p w14:paraId="7952404C" w14:textId="77777777" w:rsidR="00C80DC2" w:rsidRPr="005C0F8E" w:rsidRDefault="00C80DC2" w:rsidP="00A84785">
            <w:pPr>
              <w:jc w:val="both"/>
              <w:rPr>
                <w:color w:val="000000" w:themeColor="text1"/>
                <w:sz w:val="26"/>
                <w:szCs w:val="26"/>
              </w:rPr>
            </w:pPr>
            <w:r w:rsidRPr="005C0F8E">
              <w:rPr>
                <w:color w:val="000000" w:themeColor="text1"/>
                <w:sz w:val="26"/>
                <w:szCs w:val="26"/>
              </w:rPr>
              <w:t>98 (66.22)</w:t>
            </w:r>
          </w:p>
        </w:tc>
        <w:tc>
          <w:tcPr>
            <w:tcW w:w="0" w:type="auto"/>
            <w:tcBorders>
              <w:bottom w:val="nil"/>
              <w:right w:val="nil"/>
            </w:tcBorders>
            <w:tcMar>
              <w:top w:w="75" w:type="dxa"/>
              <w:left w:w="75" w:type="dxa"/>
              <w:bottom w:w="75" w:type="dxa"/>
              <w:right w:w="75" w:type="dxa"/>
            </w:tcMar>
            <w:vAlign w:val="center"/>
            <w:hideMark/>
          </w:tcPr>
          <w:p w14:paraId="63798AA2" w14:textId="77777777" w:rsidR="00C80DC2" w:rsidRPr="005C0F8E" w:rsidRDefault="00C80DC2" w:rsidP="00A84785">
            <w:pPr>
              <w:jc w:val="both"/>
              <w:rPr>
                <w:color w:val="000000" w:themeColor="text1"/>
                <w:sz w:val="26"/>
                <w:szCs w:val="26"/>
              </w:rPr>
            </w:pPr>
            <w:r w:rsidRPr="005C0F8E">
              <w:rPr>
                <w:color w:val="000000" w:themeColor="text1"/>
                <w:sz w:val="26"/>
                <w:szCs w:val="26"/>
              </w:rPr>
              <w:t>71 (33.65)</w:t>
            </w:r>
          </w:p>
        </w:tc>
        <w:tc>
          <w:tcPr>
            <w:tcW w:w="0" w:type="auto"/>
            <w:tcBorders>
              <w:bottom w:val="nil"/>
              <w:right w:val="nil"/>
            </w:tcBorders>
            <w:tcMar>
              <w:top w:w="75" w:type="dxa"/>
              <w:left w:w="75" w:type="dxa"/>
              <w:bottom w:w="75" w:type="dxa"/>
              <w:right w:w="75" w:type="dxa"/>
            </w:tcMar>
            <w:vAlign w:val="center"/>
            <w:hideMark/>
          </w:tcPr>
          <w:p w14:paraId="48C85FC3" w14:textId="77777777" w:rsidR="00C80DC2" w:rsidRPr="005C0F8E" w:rsidRDefault="00C80DC2" w:rsidP="00A84785">
            <w:pPr>
              <w:jc w:val="both"/>
              <w:rPr>
                <w:color w:val="000000" w:themeColor="text1"/>
                <w:sz w:val="26"/>
                <w:szCs w:val="26"/>
              </w:rPr>
            </w:pPr>
            <w:r w:rsidRPr="005C0F8E">
              <w:rPr>
                <w:color w:val="000000" w:themeColor="text1"/>
                <w:sz w:val="26"/>
                <w:szCs w:val="26"/>
              </w:rPr>
              <w:t>72 (23)</w:t>
            </w:r>
          </w:p>
        </w:tc>
      </w:tr>
      <w:tr w:rsidR="005C0F8E" w:rsidRPr="005C0F8E" w14:paraId="3AFC7768" w14:textId="77777777" w:rsidTr="00BB1972">
        <w:tc>
          <w:tcPr>
            <w:tcW w:w="0" w:type="auto"/>
            <w:tcBorders>
              <w:bottom w:val="nil"/>
              <w:right w:val="nil"/>
            </w:tcBorders>
            <w:tcMar>
              <w:top w:w="75" w:type="dxa"/>
              <w:left w:w="75" w:type="dxa"/>
              <w:bottom w:w="75" w:type="dxa"/>
              <w:right w:w="75" w:type="dxa"/>
            </w:tcMar>
            <w:vAlign w:val="center"/>
            <w:hideMark/>
          </w:tcPr>
          <w:p w14:paraId="2E15146D" w14:textId="77777777" w:rsidR="00C80DC2" w:rsidRPr="005C0F8E" w:rsidRDefault="00C80DC2" w:rsidP="00A84785">
            <w:pPr>
              <w:jc w:val="both"/>
              <w:rPr>
                <w:color w:val="000000" w:themeColor="text1"/>
                <w:sz w:val="26"/>
                <w:szCs w:val="26"/>
              </w:rPr>
            </w:pPr>
            <w:r w:rsidRPr="005C0F8E">
              <w:rPr>
                <w:color w:val="000000" w:themeColor="text1"/>
                <w:sz w:val="26"/>
                <w:szCs w:val="26"/>
              </w:rPr>
              <w:t>R-Amikacin</w:t>
            </w:r>
          </w:p>
        </w:tc>
        <w:tc>
          <w:tcPr>
            <w:tcW w:w="0" w:type="auto"/>
            <w:tcBorders>
              <w:bottom w:val="nil"/>
              <w:right w:val="nil"/>
            </w:tcBorders>
            <w:tcMar>
              <w:top w:w="75" w:type="dxa"/>
              <w:left w:w="75" w:type="dxa"/>
              <w:bottom w:w="75" w:type="dxa"/>
              <w:right w:w="75" w:type="dxa"/>
            </w:tcMar>
            <w:vAlign w:val="center"/>
            <w:hideMark/>
          </w:tcPr>
          <w:p w14:paraId="79BD5FBA" w14:textId="77777777" w:rsidR="00C80DC2" w:rsidRPr="005C0F8E" w:rsidRDefault="00C80DC2" w:rsidP="00A84785">
            <w:pPr>
              <w:jc w:val="both"/>
              <w:rPr>
                <w:color w:val="000000" w:themeColor="text1"/>
                <w:sz w:val="26"/>
                <w:szCs w:val="26"/>
              </w:rPr>
            </w:pPr>
            <w:r w:rsidRPr="005C0F8E">
              <w:rPr>
                <w:color w:val="000000" w:themeColor="text1"/>
                <w:sz w:val="26"/>
                <w:szCs w:val="26"/>
              </w:rPr>
              <w:t>21 (14.19)</w:t>
            </w:r>
          </w:p>
        </w:tc>
        <w:tc>
          <w:tcPr>
            <w:tcW w:w="0" w:type="auto"/>
            <w:tcBorders>
              <w:bottom w:val="nil"/>
              <w:right w:val="nil"/>
            </w:tcBorders>
            <w:tcMar>
              <w:top w:w="75" w:type="dxa"/>
              <w:left w:w="75" w:type="dxa"/>
              <w:bottom w:w="75" w:type="dxa"/>
              <w:right w:w="75" w:type="dxa"/>
            </w:tcMar>
            <w:vAlign w:val="center"/>
            <w:hideMark/>
          </w:tcPr>
          <w:p w14:paraId="710E635F" w14:textId="77777777" w:rsidR="00C80DC2" w:rsidRPr="005C0F8E" w:rsidRDefault="00C80DC2" w:rsidP="00A84785">
            <w:pPr>
              <w:jc w:val="both"/>
              <w:rPr>
                <w:color w:val="000000" w:themeColor="text1"/>
                <w:sz w:val="26"/>
                <w:szCs w:val="26"/>
              </w:rPr>
            </w:pPr>
            <w:r w:rsidRPr="005C0F8E">
              <w:rPr>
                <w:color w:val="000000" w:themeColor="text1"/>
                <w:sz w:val="26"/>
                <w:szCs w:val="26"/>
              </w:rPr>
              <w:t>21 (9.95)</w:t>
            </w:r>
          </w:p>
        </w:tc>
        <w:tc>
          <w:tcPr>
            <w:tcW w:w="0" w:type="auto"/>
            <w:tcBorders>
              <w:bottom w:val="nil"/>
              <w:right w:val="nil"/>
            </w:tcBorders>
            <w:tcMar>
              <w:top w:w="75" w:type="dxa"/>
              <w:left w:w="75" w:type="dxa"/>
              <w:bottom w:w="75" w:type="dxa"/>
              <w:right w:w="75" w:type="dxa"/>
            </w:tcMar>
            <w:vAlign w:val="center"/>
            <w:hideMark/>
          </w:tcPr>
          <w:p w14:paraId="500716A4" w14:textId="77777777" w:rsidR="00C80DC2" w:rsidRPr="005C0F8E" w:rsidRDefault="00C80DC2" w:rsidP="00A84785">
            <w:pPr>
              <w:jc w:val="both"/>
              <w:rPr>
                <w:color w:val="000000" w:themeColor="text1"/>
                <w:sz w:val="26"/>
                <w:szCs w:val="26"/>
              </w:rPr>
            </w:pPr>
            <w:r w:rsidRPr="005C0F8E">
              <w:rPr>
                <w:color w:val="000000" w:themeColor="text1"/>
                <w:sz w:val="26"/>
                <w:szCs w:val="26"/>
              </w:rPr>
              <w:t>21 (6.71)</w:t>
            </w:r>
          </w:p>
        </w:tc>
      </w:tr>
      <w:tr w:rsidR="005C0F8E" w:rsidRPr="005C0F8E" w14:paraId="49044464" w14:textId="77777777" w:rsidTr="00BB1972">
        <w:tc>
          <w:tcPr>
            <w:tcW w:w="0" w:type="auto"/>
            <w:tcBorders>
              <w:bottom w:val="nil"/>
              <w:right w:val="nil"/>
            </w:tcBorders>
            <w:tcMar>
              <w:top w:w="75" w:type="dxa"/>
              <w:left w:w="75" w:type="dxa"/>
              <w:bottom w:w="75" w:type="dxa"/>
              <w:right w:w="75" w:type="dxa"/>
            </w:tcMar>
            <w:vAlign w:val="center"/>
            <w:hideMark/>
          </w:tcPr>
          <w:p w14:paraId="027DA4DB" w14:textId="77777777" w:rsidR="00C80DC2" w:rsidRPr="005C0F8E" w:rsidRDefault="00C80DC2" w:rsidP="00A84785">
            <w:pPr>
              <w:jc w:val="both"/>
              <w:rPr>
                <w:color w:val="000000" w:themeColor="text1"/>
                <w:sz w:val="26"/>
                <w:szCs w:val="26"/>
              </w:rPr>
            </w:pPr>
            <w:r w:rsidRPr="005C0F8E">
              <w:rPr>
                <w:color w:val="000000" w:themeColor="text1"/>
                <w:sz w:val="26"/>
                <w:szCs w:val="26"/>
              </w:rPr>
              <w:t>R-Ceftazidime</w:t>
            </w:r>
          </w:p>
        </w:tc>
        <w:tc>
          <w:tcPr>
            <w:tcW w:w="0" w:type="auto"/>
            <w:tcBorders>
              <w:bottom w:val="nil"/>
              <w:right w:val="nil"/>
            </w:tcBorders>
            <w:tcMar>
              <w:top w:w="75" w:type="dxa"/>
              <w:left w:w="75" w:type="dxa"/>
              <w:bottom w:w="75" w:type="dxa"/>
              <w:right w:w="75" w:type="dxa"/>
            </w:tcMar>
            <w:vAlign w:val="center"/>
            <w:hideMark/>
          </w:tcPr>
          <w:p w14:paraId="292A1165" w14:textId="77777777" w:rsidR="00C80DC2" w:rsidRPr="005C0F8E" w:rsidRDefault="00C80DC2" w:rsidP="00A84785">
            <w:pPr>
              <w:jc w:val="both"/>
              <w:rPr>
                <w:color w:val="000000" w:themeColor="text1"/>
                <w:sz w:val="26"/>
                <w:szCs w:val="26"/>
              </w:rPr>
            </w:pPr>
            <w:r w:rsidRPr="005C0F8E">
              <w:rPr>
                <w:color w:val="000000" w:themeColor="text1"/>
                <w:sz w:val="26"/>
                <w:szCs w:val="26"/>
              </w:rPr>
              <w:t>2 (1.35)</w:t>
            </w:r>
          </w:p>
        </w:tc>
        <w:tc>
          <w:tcPr>
            <w:tcW w:w="0" w:type="auto"/>
            <w:tcBorders>
              <w:bottom w:val="nil"/>
              <w:right w:val="nil"/>
            </w:tcBorders>
            <w:tcMar>
              <w:top w:w="75" w:type="dxa"/>
              <w:left w:w="75" w:type="dxa"/>
              <w:bottom w:w="75" w:type="dxa"/>
              <w:right w:w="75" w:type="dxa"/>
            </w:tcMar>
            <w:vAlign w:val="center"/>
            <w:hideMark/>
          </w:tcPr>
          <w:p w14:paraId="4DEA0D22" w14:textId="77777777" w:rsidR="00C80DC2" w:rsidRPr="005C0F8E" w:rsidRDefault="00C80DC2" w:rsidP="00A84785">
            <w:pPr>
              <w:jc w:val="both"/>
              <w:rPr>
                <w:color w:val="000000" w:themeColor="text1"/>
                <w:sz w:val="26"/>
                <w:szCs w:val="26"/>
              </w:rPr>
            </w:pPr>
            <w:r w:rsidRPr="005C0F8E">
              <w:rPr>
                <w:color w:val="000000" w:themeColor="text1"/>
                <w:sz w:val="26"/>
                <w:szCs w:val="26"/>
              </w:rPr>
              <w:t>7 (3.32)</w:t>
            </w:r>
          </w:p>
        </w:tc>
        <w:tc>
          <w:tcPr>
            <w:tcW w:w="0" w:type="auto"/>
            <w:tcBorders>
              <w:bottom w:val="nil"/>
              <w:right w:val="nil"/>
            </w:tcBorders>
            <w:tcMar>
              <w:top w:w="75" w:type="dxa"/>
              <w:left w:w="75" w:type="dxa"/>
              <w:bottom w:w="75" w:type="dxa"/>
              <w:right w:w="75" w:type="dxa"/>
            </w:tcMar>
            <w:vAlign w:val="center"/>
            <w:hideMark/>
          </w:tcPr>
          <w:p w14:paraId="2706C019" w14:textId="77777777" w:rsidR="00C80DC2" w:rsidRPr="005C0F8E" w:rsidRDefault="00C80DC2" w:rsidP="00A84785">
            <w:pPr>
              <w:jc w:val="both"/>
              <w:rPr>
                <w:color w:val="000000" w:themeColor="text1"/>
                <w:sz w:val="26"/>
                <w:szCs w:val="26"/>
              </w:rPr>
            </w:pPr>
            <w:r w:rsidRPr="005C0F8E">
              <w:rPr>
                <w:color w:val="000000" w:themeColor="text1"/>
                <w:sz w:val="26"/>
                <w:szCs w:val="26"/>
              </w:rPr>
              <w:t>3 (0.96)</w:t>
            </w:r>
          </w:p>
        </w:tc>
      </w:tr>
      <w:tr w:rsidR="005C0F8E" w:rsidRPr="005C0F8E" w14:paraId="06A3FB34" w14:textId="77777777" w:rsidTr="00BB1972">
        <w:tc>
          <w:tcPr>
            <w:tcW w:w="0" w:type="auto"/>
            <w:tcBorders>
              <w:bottom w:val="nil"/>
              <w:right w:val="nil"/>
            </w:tcBorders>
            <w:tcMar>
              <w:top w:w="75" w:type="dxa"/>
              <w:left w:w="75" w:type="dxa"/>
              <w:bottom w:w="75" w:type="dxa"/>
              <w:right w:w="75" w:type="dxa"/>
            </w:tcMar>
            <w:vAlign w:val="center"/>
            <w:hideMark/>
          </w:tcPr>
          <w:p w14:paraId="43C08AD7" w14:textId="77777777" w:rsidR="00C80DC2" w:rsidRPr="005C0F8E" w:rsidRDefault="00C80DC2" w:rsidP="00A84785">
            <w:pPr>
              <w:jc w:val="both"/>
              <w:rPr>
                <w:color w:val="000000" w:themeColor="text1"/>
                <w:sz w:val="26"/>
                <w:szCs w:val="26"/>
              </w:rPr>
            </w:pPr>
            <w:r w:rsidRPr="005C0F8E">
              <w:rPr>
                <w:color w:val="000000" w:themeColor="text1"/>
                <w:sz w:val="26"/>
                <w:szCs w:val="26"/>
              </w:rPr>
              <w:t>R-Ceftriaxone</w:t>
            </w:r>
          </w:p>
        </w:tc>
        <w:tc>
          <w:tcPr>
            <w:tcW w:w="0" w:type="auto"/>
            <w:tcBorders>
              <w:bottom w:val="nil"/>
              <w:right w:val="nil"/>
            </w:tcBorders>
            <w:tcMar>
              <w:top w:w="75" w:type="dxa"/>
              <w:left w:w="75" w:type="dxa"/>
              <w:bottom w:w="75" w:type="dxa"/>
              <w:right w:w="75" w:type="dxa"/>
            </w:tcMar>
            <w:vAlign w:val="center"/>
            <w:hideMark/>
          </w:tcPr>
          <w:p w14:paraId="4C9B4421" w14:textId="77777777" w:rsidR="00C80DC2" w:rsidRPr="005C0F8E" w:rsidRDefault="00C80DC2" w:rsidP="00A84785">
            <w:pPr>
              <w:jc w:val="both"/>
              <w:rPr>
                <w:color w:val="000000" w:themeColor="text1"/>
                <w:sz w:val="26"/>
                <w:szCs w:val="26"/>
              </w:rPr>
            </w:pPr>
            <w:r w:rsidRPr="005C0F8E">
              <w:rPr>
                <w:color w:val="000000" w:themeColor="text1"/>
                <w:sz w:val="26"/>
                <w:szCs w:val="26"/>
              </w:rPr>
              <w:t>4 (2.7)</w:t>
            </w:r>
          </w:p>
        </w:tc>
        <w:tc>
          <w:tcPr>
            <w:tcW w:w="0" w:type="auto"/>
            <w:tcBorders>
              <w:bottom w:val="nil"/>
              <w:right w:val="nil"/>
            </w:tcBorders>
            <w:tcMar>
              <w:top w:w="75" w:type="dxa"/>
              <w:left w:w="75" w:type="dxa"/>
              <w:bottom w:w="75" w:type="dxa"/>
              <w:right w:w="75" w:type="dxa"/>
            </w:tcMar>
            <w:vAlign w:val="center"/>
            <w:hideMark/>
          </w:tcPr>
          <w:p w14:paraId="7B9180A6" w14:textId="77777777" w:rsidR="00C80DC2" w:rsidRPr="005C0F8E" w:rsidRDefault="00C80DC2" w:rsidP="00A84785">
            <w:pPr>
              <w:jc w:val="both"/>
              <w:rPr>
                <w:color w:val="000000" w:themeColor="text1"/>
                <w:sz w:val="26"/>
                <w:szCs w:val="26"/>
              </w:rPr>
            </w:pPr>
            <w:r w:rsidRPr="005C0F8E">
              <w:rPr>
                <w:color w:val="000000" w:themeColor="text1"/>
                <w:sz w:val="26"/>
                <w:szCs w:val="26"/>
              </w:rPr>
              <w:t>6 (2.84)</w:t>
            </w:r>
          </w:p>
        </w:tc>
        <w:tc>
          <w:tcPr>
            <w:tcW w:w="0" w:type="auto"/>
            <w:tcBorders>
              <w:bottom w:val="nil"/>
              <w:right w:val="nil"/>
            </w:tcBorders>
            <w:tcMar>
              <w:top w:w="75" w:type="dxa"/>
              <w:left w:w="75" w:type="dxa"/>
              <w:bottom w:w="75" w:type="dxa"/>
              <w:right w:w="75" w:type="dxa"/>
            </w:tcMar>
            <w:vAlign w:val="center"/>
            <w:hideMark/>
          </w:tcPr>
          <w:p w14:paraId="18015845" w14:textId="77777777" w:rsidR="00C80DC2" w:rsidRPr="005C0F8E" w:rsidRDefault="00C80DC2" w:rsidP="00A84785">
            <w:pPr>
              <w:jc w:val="both"/>
              <w:rPr>
                <w:color w:val="000000" w:themeColor="text1"/>
                <w:sz w:val="26"/>
                <w:szCs w:val="26"/>
              </w:rPr>
            </w:pPr>
            <w:r w:rsidRPr="005C0F8E">
              <w:rPr>
                <w:color w:val="000000" w:themeColor="text1"/>
                <w:sz w:val="26"/>
                <w:szCs w:val="26"/>
              </w:rPr>
              <w:t>3 (0.96)</w:t>
            </w:r>
          </w:p>
        </w:tc>
      </w:tr>
      <w:tr w:rsidR="005C0F8E" w:rsidRPr="005C0F8E" w14:paraId="4364C6EF" w14:textId="77777777" w:rsidTr="00BB1972">
        <w:tc>
          <w:tcPr>
            <w:tcW w:w="0" w:type="auto"/>
            <w:tcBorders>
              <w:bottom w:val="nil"/>
              <w:right w:val="nil"/>
            </w:tcBorders>
            <w:tcMar>
              <w:top w:w="75" w:type="dxa"/>
              <w:left w:w="75" w:type="dxa"/>
              <w:bottom w:w="75" w:type="dxa"/>
              <w:right w:w="75" w:type="dxa"/>
            </w:tcMar>
            <w:vAlign w:val="center"/>
            <w:hideMark/>
          </w:tcPr>
          <w:p w14:paraId="5BE8ACD7" w14:textId="77777777" w:rsidR="00C80DC2" w:rsidRPr="005C0F8E" w:rsidRDefault="00C80DC2" w:rsidP="00A84785">
            <w:pPr>
              <w:jc w:val="both"/>
              <w:rPr>
                <w:color w:val="000000" w:themeColor="text1"/>
                <w:sz w:val="26"/>
                <w:szCs w:val="26"/>
              </w:rPr>
            </w:pPr>
            <w:r w:rsidRPr="005C0F8E">
              <w:rPr>
                <w:color w:val="000000" w:themeColor="text1"/>
                <w:sz w:val="26"/>
                <w:szCs w:val="26"/>
              </w:rPr>
              <w:t>R-Chloramphenicol</w:t>
            </w:r>
          </w:p>
        </w:tc>
        <w:tc>
          <w:tcPr>
            <w:tcW w:w="0" w:type="auto"/>
            <w:tcBorders>
              <w:bottom w:val="nil"/>
              <w:right w:val="nil"/>
            </w:tcBorders>
            <w:tcMar>
              <w:top w:w="75" w:type="dxa"/>
              <w:left w:w="75" w:type="dxa"/>
              <w:bottom w:w="75" w:type="dxa"/>
              <w:right w:w="75" w:type="dxa"/>
            </w:tcMar>
            <w:vAlign w:val="center"/>
            <w:hideMark/>
          </w:tcPr>
          <w:p w14:paraId="083BA1BB" w14:textId="77777777" w:rsidR="00C80DC2" w:rsidRPr="005C0F8E" w:rsidRDefault="00C80DC2" w:rsidP="00A84785">
            <w:pPr>
              <w:jc w:val="both"/>
              <w:rPr>
                <w:color w:val="000000" w:themeColor="text1"/>
                <w:sz w:val="26"/>
                <w:szCs w:val="26"/>
              </w:rPr>
            </w:pPr>
            <w:r w:rsidRPr="005C0F8E">
              <w:rPr>
                <w:color w:val="000000" w:themeColor="text1"/>
                <w:sz w:val="26"/>
                <w:szCs w:val="26"/>
              </w:rPr>
              <w:t>59 (39.86)</w:t>
            </w:r>
          </w:p>
        </w:tc>
        <w:tc>
          <w:tcPr>
            <w:tcW w:w="0" w:type="auto"/>
            <w:tcBorders>
              <w:bottom w:val="nil"/>
              <w:right w:val="nil"/>
            </w:tcBorders>
            <w:tcMar>
              <w:top w:w="75" w:type="dxa"/>
              <w:left w:w="75" w:type="dxa"/>
              <w:bottom w:w="75" w:type="dxa"/>
              <w:right w:w="75" w:type="dxa"/>
            </w:tcMar>
            <w:vAlign w:val="center"/>
            <w:hideMark/>
          </w:tcPr>
          <w:p w14:paraId="72B82C71" w14:textId="77777777" w:rsidR="00C80DC2" w:rsidRPr="005C0F8E" w:rsidRDefault="00C80DC2" w:rsidP="00A84785">
            <w:pPr>
              <w:jc w:val="both"/>
              <w:rPr>
                <w:color w:val="000000" w:themeColor="text1"/>
                <w:sz w:val="26"/>
                <w:szCs w:val="26"/>
              </w:rPr>
            </w:pPr>
            <w:r w:rsidRPr="005C0F8E">
              <w:rPr>
                <w:color w:val="000000" w:themeColor="text1"/>
                <w:sz w:val="26"/>
                <w:szCs w:val="26"/>
              </w:rPr>
              <w:t>51 (24.17)</w:t>
            </w:r>
          </w:p>
        </w:tc>
        <w:tc>
          <w:tcPr>
            <w:tcW w:w="0" w:type="auto"/>
            <w:tcBorders>
              <w:bottom w:val="nil"/>
              <w:right w:val="nil"/>
            </w:tcBorders>
            <w:tcMar>
              <w:top w:w="75" w:type="dxa"/>
              <w:left w:w="75" w:type="dxa"/>
              <w:bottom w:w="75" w:type="dxa"/>
              <w:right w:w="75" w:type="dxa"/>
            </w:tcMar>
            <w:vAlign w:val="center"/>
            <w:hideMark/>
          </w:tcPr>
          <w:p w14:paraId="1E8DDD05" w14:textId="77777777" w:rsidR="00C80DC2" w:rsidRPr="005C0F8E" w:rsidRDefault="00C80DC2" w:rsidP="00A84785">
            <w:pPr>
              <w:jc w:val="both"/>
              <w:rPr>
                <w:color w:val="000000" w:themeColor="text1"/>
                <w:sz w:val="26"/>
                <w:szCs w:val="26"/>
              </w:rPr>
            </w:pPr>
            <w:r w:rsidRPr="005C0F8E">
              <w:rPr>
                <w:color w:val="000000" w:themeColor="text1"/>
                <w:sz w:val="26"/>
                <w:szCs w:val="26"/>
              </w:rPr>
              <w:t>71 (22.68)</w:t>
            </w:r>
          </w:p>
        </w:tc>
      </w:tr>
      <w:tr w:rsidR="005C0F8E" w:rsidRPr="005C0F8E" w14:paraId="6A987727" w14:textId="77777777" w:rsidTr="00BB1972">
        <w:tc>
          <w:tcPr>
            <w:tcW w:w="0" w:type="auto"/>
            <w:tcBorders>
              <w:bottom w:val="nil"/>
              <w:right w:val="nil"/>
            </w:tcBorders>
            <w:tcMar>
              <w:top w:w="75" w:type="dxa"/>
              <w:left w:w="75" w:type="dxa"/>
              <w:bottom w:w="75" w:type="dxa"/>
              <w:right w:w="75" w:type="dxa"/>
            </w:tcMar>
            <w:vAlign w:val="center"/>
            <w:hideMark/>
          </w:tcPr>
          <w:p w14:paraId="0C30888F" w14:textId="77777777" w:rsidR="00C80DC2" w:rsidRPr="005C0F8E" w:rsidRDefault="00C80DC2" w:rsidP="00A84785">
            <w:pPr>
              <w:jc w:val="both"/>
              <w:rPr>
                <w:color w:val="000000" w:themeColor="text1"/>
                <w:sz w:val="26"/>
                <w:szCs w:val="26"/>
              </w:rPr>
            </w:pPr>
            <w:r w:rsidRPr="005C0F8E">
              <w:rPr>
                <w:color w:val="000000" w:themeColor="text1"/>
                <w:sz w:val="26"/>
                <w:szCs w:val="26"/>
              </w:rPr>
              <w:t>R-Ciprofloxacin</w:t>
            </w:r>
          </w:p>
        </w:tc>
        <w:tc>
          <w:tcPr>
            <w:tcW w:w="0" w:type="auto"/>
            <w:tcBorders>
              <w:bottom w:val="nil"/>
              <w:right w:val="nil"/>
            </w:tcBorders>
            <w:tcMar>
              <w:top w:w="75" w:type="dxa"/>
              <w:left w:w="75" w:type="dxa"/>
              <w:bottom w:w="75" w:type="dxa"/>
              <w:right w:w="75" w:type="dxa"/>
            </w:tcMar>
            <w:vAlign w:val="center"/>
            <w:hideMark/>
          </w:tcPr>
          <w:p w14:paraId="3CF37F3C" w14:textId="77777777" w:rsidR="00C80DC2" w:rsidRPr="005C0F8E" w:rsidRDefault="00C80DC2" w:rsidP="00A84785">
            <w:pPr>
              <w:jc w:val="both"/>
              <w:rPr>
                <w:color w:val="000000" w:themeColor="text1"/>
                <w:sz w:val="26"/>
                <w:szCs w:val="26"/>
              </w:rPr>
            </w:pPr>
            <w:r w:rsidRPr="005C0F8E">
              <w:rPr>
                <w:color w:val="000000" w:themeColor="text1"/>
                <w:sz w:val="26"/>
                <w:szCs w:val="26"/>
              </w:rPr>
              <w:t>76 (51.35)</w:t>
            </w:r>
          </w:p>
        </w:tc>
        <w:tc>
          <w:tcPr>
            <w:tcW w:w="0" w:type="auto"/>
            <w:tcBorders>
              <w:bottom w:val="nil"/>
              <w:right w:val="nil"/>
            </w:tcBorders>
            <w:tcMar>
              <w:top w:w="75" w:type="dxa"/>
              <w:left w:w="75" w:type="dxa"/>
              <w:bottom w:w="75" w:type="dxa"/>
              <w:right w:w="75" w:type="dxa"/>
            </w:tcMar>
            <w:vAlign w:val="center"/>
            <w:hideMark/>
          </w:tcPr>
          <w:p w14:paraId="6464FDDB" w14:textId="77777777" w:rsidR="00C80DC2" w:rsidRPr="005C0F8E" w:rsidRDefault="00C80DC2" w:rsidP="00A84785">
            <w:pPr>
              <w:jc w:val="both"/>
              <w:rPr>
                <w:color w:val="000000" w:themeColor="text1"/>
                <w:sz w:val="26"/>
                <w:szCs w:val="26"/>
              </w:rPr>
            </w:pPr>
            <w:r w:rsidRPr="005C0F8E">
              <w:rPr>
                <w:color w:val="000000" w:themeColor="text1"/>
                <w:sz w:val="26"/>
                <w:szCs w:val="26"/>
              </w:rPr>
              <w:t>17 (8.06)</w:t>
            </w:r>
          </w:p>
        </w:tc>
        <w:tc>
          <w:tcPr>
            <w:tcW w:w="0" w:type="auto"/>
            <w:tcBorders>
              <w:bottom w:val="nil"/>
              <w:right w:val="nil"/>
            </w:tcBorders>
            <w:tcMar>
              <w:top w:w="75" w:type="dxa"/>
              <w:left w:w="75" w:type="dxa"/>
              <w:bottom w:w="75" w:type="dxa"/>
              <w:right w:w="75" w:type="dxa"/>
            </w:tcMar>
            <w:vAlign w:val="center"/>
            <w:hideMark/>
          </w:tcPr>
          <w:p w14:paraId="116BAB54" w14:textId="77777777" w:rsidR="00C80DC2" w:rsidRPr="005C0F8E" w:rsidRDefault="00C80DC2" w:rsidP="00A84785">
            <w:pPr>
              <w:jc w:val="both"/>
              <w:rPr>
                <w:color w:val="000000" w:themeColor="text1"/>
                <w:sz w:val="26"/>
                <w:szCs w:val="26"/>
              </w:rPr>
            </w:pPr>
            <w:r w:rsidRPr="005C0F8E">
              <w:rPr>
                <w:color w:val="000000" w:themeColor="text1"/>
                <w:sz w:val="26"/>
                <w:szCs w:val="26"/>
              </w:rPr>
              <w:t>61 (19.49)</w:t>
            </w:r>
          </w:p>
        </w:tc>
      </w:tr>
      <w:tr w:rsidR="005C0F8E" w:rsidRPr="005C0F8E" w14:paraId="243FE941" w14:textId="77777777" w:rsidTr="00BB1972">
        <w:tc>
          <w:tcPr>
            <w:tcW w:w="0" w:type="auto"/>
            <w:tcBorders>
              <w:bottom w:val="nil"/>
              <w:right w:val="nil"/>
            </w:tcBorders>
            <w:tcMar>
              <w:top w:w="75" w:type="dxa"/>
              <w:left w:w="75" w:type="dxa"/>
              <w:bottom w:w="75" w:type="dxa"/>
              <w:right w:w="75" w:type="dxa"/>
            </w:tcMar>
            <w:vAlign w:val="center"/>
            <w:hideMark/>
          </w:tcPr>
          <w:p w14:paraId="761FF180" w14:textId="77777777" w:rsidR="00C80DC2" w:rsidRPr="005C0F8E" w:rsidRDefault="00C80DC2" w:rsidP="00A84785">
            <w:pPr>
              <w:jc w:val="both"/>
              <w:rPr>
                <w:color w:val="000000" w:themeColor="text1"/>
                <w:sz w:val="26"/>
                <w:szCs w:val="26"/>
              </w:rPr>
            </w:pPr>
            <w:r w:rsidRPr="005C0F8E">
              <w:rPr>
                <w:color w:val="000000" w:themeColor="text1"/>
                <w:sz w:val="26"/>
                <w:szCs w:val="26"/>
              </w:rPr>
              <w:t>R-Gentamycin</w:t>
            </w:r>
          </w:p>
        </w:tc>
        <w:tc>
          <w:tcPr>
            <w:tcW w:w="0" w:type="auto"/>
            <w:tcBorders>
              <w:bottom w:val="nil"/>
              <w:right w:val="nil"/>
            </w:tcBorders>
            <w:tcMar>
              <w:top w:w="75" w:type="dxa"/>
              <w:left w:w="75" w:type="dxa"/>
              <w:bottom w:w="75" w:type="dxa"/>
              <w:right w:w="75" w:type="dxa"/>
            </w:tcMar>
            <w:vAlign w:val="center"/>
            <w:hideMark/>
          </w:tcPr>
          <w:p w14:paraId="4280AFA4" w14:textId="77777777" w:rsidR="00C80DC2" w:rsidRPr="005C0F8E" w:rsidRDefault="00C80DC2" w:rsidP="00A84785">
            <w:pPr>
              <w:jc w:val="both"/>
              <w:rPr>
                <w:color w:val="000000" w:themeColor="text1"/>
                <w:sz w:val="26"/>
                <w:szCs w:val="26"/>
              </w:rPr>
            </w:pPr>
            <w:r w:rsidRPr="005C0F8E">
              <w:rPr>
                <w:color w:val="000000" w:themeColor="text1"/>
                <w:sz w:val="26"/>
                <w:szCs w:val="26"/>
              </w:rPr>
              <w:t>46 (31.08)</w:t>
            </w:r>
          </w:p>
        </w:tc>
        <w:tc>
          <w:tcPr>
            <w:tcW w:w="0" w:type="auto"/>
            <w:tcBorders>
              <w:bottom w:val="nil"/>
              <w:right w:val="nil"/>
            </w:tcBorders>
            <w:tcMar>
              <w:top w:w="75" w:type="dxa"/>
              <w:left w:w="75" w:type="dxa"/>
              <w:bottom w:w="75" w:type="dxa"/>
              <w:right w:w="75" w:type="dxa"/>
            </w:tcMar>
            <w:vAlign w:val="center"/>
            <w:hideMark/>
          </w:tcPr>
          <w:p w14:paraId="5DDEEF08" w14:textId="77777777" w:rsidR="00C80DC2" w:rsidRPr="005C0F8E" w:rsidRDefault="00C80DC2" w:rsidP="00A84785">
            <w:pPr>
              <w:jc w:val="both"/>
              <w:rPr>
                <w:color w:val="000000" w:themeColor="text1"/>
                <w:sz w:val="26"/>
                <w:szCs w:val="26"/>
              </w:rPr>
            </w:pPr>
            <w:r w:rsidRPr="005C0F8E">
              <w:rPr>
                <w:color w:val="000000" w:themeColor="text1"/>
                <w:sz w:val="26"/>
                <w:szCs w:val="26"/>
              </w:rPr>
              <w:t>27 (12.8)</w:t>
            </w:r>
          </w:p>
        </w:tc>
        <w:tc>
          <w:tcPr>
            <w:tcW w:w="0" w:type="auto"/>
            <w:tcBorders>
              <w:bottom w:val="nil"/>
              <w:right w:val="nil"/>
            </w:tcBorders>
            <w:tcMar>
              <w:top w:w="75" w:type="dxa"/>
              <w:left w:w="75" w:type="dxa"/>
              <w:bottom w:w="75" w:type="dxa"/>
              <w:right w:w="75" w:type="dxa"/>
            </w:tcMar>
            <w:vAlign w:val="center"/>
            <w:hideMark/>
          </w:tcPr>
          <w:p w14:paraId="4C84F88C" w14:textId="77777777" w:rsidR="00C80DC2" w:rsidRPr="005C0F8E" w:rsidRDefault="00C80DC2" w:rsidP="00A84785">
            <w:pPr>
              <w:jc w:val="both"/>
              <w:rPr>
                <w:color w:val="000000" w:themeColor="text1"/>
                <w:sz w:val="26"/>
                <w:szCs w:val="26"/>
              </w:rPr>
            </w:pPr>
            <w:r w:rsidRPr="005C0F8E">
              <w:rPr>
                <w:color w:val="000000" w:themeColor="text1"/>
                <w:sz w:val="26"/>
                <w:szCs w:val="26"/>
              </w:rPr>
              <w:t>18 (5.75)</w:t>
            </w:r>
          </w:p>
        </w:tc>
      </w:tr>
      <w:tr w:rsidR="005C0F8E" w:rsidRPr="005C0F8E" w14:paraId="30A78506" w14:textId="77777777" w:rsidTr="00BB1972">
        <w:tc>
          <w:tcPr>
            <w:tcW w:w="0" w:type="auto"/>
            <w:tcBorders>
              <w:bottom w:val="nil"/>
              <w:right w:val="nil"/>
            </w:tcBorders>
            <w:tcMar>
              <w:top w:w="75" w:type="dxa"/>
              <w:left w:w="75" w:type="dxa"/>
              <w:bottom w:w="75" w:type="dxa"/>
              <w:right w:w="75" w:type="dxa"/>
            </w:tcMar>
            <w:vAlign w:val="center"/>
            <w:hideMark/>
          </w:tcPr>
          <w:p w14:paraId="42E426A6" w14:textId="77777777" w:rsidR="00C80DC2" w:rsidRPr="005C0F8E" w:rsidRDefault="00C80DC2" w:rsidP="00A84785">
            <w:pPr>
              <w:jc w:val="both"/>
              <w:rPr>
                <w:color w:val="000000" w:themeColor="text1"/>
                <w:sz w:val="26"/>
                <w:szCs w:val="26"/>
              </w:rPr>
            </w:pPr>
            <w:r w:rsidRPr="005C0F8E">
              <w:rPr>
                <w:color w:val="000000" w:themeColor="text1"/>
                <w:sz w:val="26"/>
                <w:szCs w:val="26"/>
              </w:rPr>
              <w:t>R-Trimethoprim-sulfamethoxazole</w:t>
            </w:r>
          </w:p>
        </w:tc>
        <w:tc>
          <w:tcPr>
            <w:tcW w:w="0" w:type="auto"/>
            <w:tcBorders>
              <w:bottom w:val="nil"/>
              <w:right w:val="nil"/>
            </w:tcBorders>
            <w:tcMar>
              <w:top w:w="75" w:type="dxa"/>
              <w:left w:w="75" w:type="dxa"/>
              <w:bottom w:w="75" w:type="dxa"/>
              <w:right w:w="75" w:type="dxa"/>
            </w:tcMar>
            <w:vAlign w:val="center"/>
            <w:hideMark/>
          </w:tcPr>
          <w:p w14:paraId="45AB8572" w14:textId="77777777" w:rsidR="00C80DC2" w:rsidRPr="005C0F8E" w:rsidRDefault="00C80DC2" w:rsidP="00A84785">
            <w:pPr>
              <w:jc w:val="both"/>
              <w:rPr>
                <w:color w:val="000000" w:themeColor="text1"/>
                <w:sz w:val="26"/>
                <w:szCs w:val="26"/>
              </w:rPr>
            </w:pPr>
            <w:r w:rsidRPr="005C0F8E">
              <w:rPr>
                <w:color w:val="000000" w:themeColor="text1"/>
                <w:sz w:val="26"/>
                <w:szCs w:val="26"/>
              </w:rPr>
              <w:t>58 (39.19)</w:t>
            </w:r>
          </w:p>
        </w:tc>
        <w:tc>
          <w:tcPr>
            <w:tcW w:w="0" w:type="auto"/>
            <w:tcBorders>
              <w:bottom w:val="nil"/>
              <w:right w:val="nil"/>
            </w:tcBorders>
            <w:tcMar>
              <w:top w:w="75" w:type="dxa"/>
              <w:left w:w="75" w:type="dxa"/>
              <w:bottom w:w="75" w:type="dxa"/>
              <w:right w:w="75" w:type="dxa"/>
            </w:tcMar>
            <w:vAlign w:val="center"/>
            <w:hideMark/>
          </w:tcPr>
          <w:p w14:paraId="602B49C4" w14:textId="77777777" w:rsidR="00C80DC2" w:rsidRPr="005C0F8E" w:rsidRDefault="00C80DC2" w:rsidP="00A84785">
            <w:pPr>
              <w:jc w:val="both"/>
              <w:rPr>
                <w:color w:val="000000" w:themeColor="text1"/>
                <w:sz w:val="26"/>
                <w:szCs w:val="26"/>
              </w:rPr>
            </w:pPr>
            <w:r w:rsidRPr="005C0F8E">
              <w:rPr>
                <w:color w:val="000000" w:themeColor="text1"/>
                <w:sz w:val="26"/>
                <w:szCs w:val="26"/>
              </w:rPr>
              <w:t>53 (25.12)</w:t>
            </w:r>
          </w:p>
        </w:tc>
        <w:tc>
          <w:tcPr>
            <w:tcW w:w="0" w:type="auto"/>
            <w:tcBorders>
              <w:bottom w:val="nil"/>
              <w:right w:val="nil"/>
            </w:tcBorders>
            <w:tcMar>
              <w:top w:w="75" w:type="dxa"/>
              <w:left w:w="75" w:type="dxa"/>
              <w:bottom w:w="75" w:type="dxa"/>
              <w:right w:w="75" w:type="dxa"/>
            </w:tcMar>
            <w:vAlign w:val="center"/>
            <w:hideMark/>
          </w:tcPr>
          <w:p w14:paraId="77B9DEDC" w14:textId="77777777" w:rsidR="00C80DC2" w:rsidRPr="005C0F8E" w:rsidRDefault="00C80DC2" w:rsidP="00A84785">
            <w:pPr>
              <w:jc w:val="both"/>
              <w:rPr>
                <w:color w:val="000000" w:themeColor="text1"/>
                <w:sz w:val="26"/>
                <w:szCs w:val="26"/>
              </w:rPr>
            </w:pPr>
            <w:r w:rsidRPr="005C0F8E">
              <w:rPr>
                <w:color w:val="000000" w:themeColor="text1"/>
                <w:sz w:val="26"/>
                <w:szCs w:val="26"/>
              </w:rPr>
              <w:t>72 (23)</w:t>
            </w:r>
          </w:p>
        </w:tc>
      </w:tr>
      <w:tr w:rsidR="005C0F8E" w:rsidRPr="005C0F8E" w14:paraId="5C974AF8" w14:textId="77777777" w:rsidTr="00BB1972">
        <w:tc>
          <w:tcPr>
            <w:tcW w:w="0" w:type="auto"/>
            <w:tcBorders>
              <w:bottom w:val="nil"/>
              <w:right w:val="nil"/>
            </w:tcBorders>
            <w:tcMar>
              <w:top w:w="75" w:type="dxa"/>
              <w:left w:w="75" w:type="dxa"/>
              <w:bottom w:w="75" w:type="dxa"/>
              <w:right w:w="75" w:type="dxa"/>
            </w:tcMar>
            <w:vAlign w:val="center"/>
            <w:hideMark/>
          </w:tcPr>
          <w:p w14:paraId="25A70E9F" w14:textId="77777777" w:rsidR="00C80DC2" w:rsidRPr="005C0F8E" w:rsidRDefault="00C80DC2" w:rsidP="00A84785">
            <w:pPr>
              <w:jc w:val="both"/>
              <w:rPr>
                <w:color w:val="000000" w:themeColor="text1"/>
                <w:sz w:val="26"/>
                <w:szCs w:val="26"/>
              </w:rPr>
            </w:pPr>
            <w:r w:rsidRPr="005C0F8E">
              <w:rPr>
                <w:color w:val="000000" w:themeColor="text1"/>
                <w:sz w:val="26"/>
                <w:szCs w:val="26"/>
              </w:rPr>
              <w:t>R-Clinically important agent</w:t>
            </w:r>
            <w:bookmarkStart w:id="18" w:name="btf0010"/>
            <w:r w:rsidRPr="005C0F8E">
              <w:rPr>
                <w:color w:val="000000" w:themeColor="text1"/>
                <w:sz w:val="26"/>
                <w:szCs w:val="26"/>
              </w:rPr>
              <w:fldChar w:fldCharType="begin"/>
            </w:r>
            <w:r w:rsidRPr="005C0F8E">
              <w:rPr>
                <w:color w:val="000000" w:themeColor="text1"/>
                <w:sz w:val="26"/>
                <w:szCs w:val="26"/>
              </w:rPr>
              <w:instrText xml:space="preserve"> HYPERLINK "https://www.sciencedirect.com/science/article/pii/S1567134820303658" \l "tf0010" </w:instrText>
            </w:r>
            <w:r w:rsidRPr="005C0F8E">
              <w:rPr>
                <w:color w:val="000000" w:themeColor="text1"/>
                <w:sz w:val="26"/>
                <w:szCs w:val="26"/>
              </w:rPr>
              <w:fldChar w:fldCharType="separate"/>
            </w:r>
            <w:r w:rsidRPr="005C0F8E">
              <w:rPr>
                <w:color w:val="000000" w:themeColor="text1"/>
                <w:sz w:val="26"/>
                <w:szCs w:val="26"/>
                <w:u w:val="single"/>
                <w:vertAlign w:val="superscript"/>
              </w:rPr>
              <w:t>a</w:t>
            </w:r>
            <w:r w:rsidRPr="005C0F8E">
              <w:rPr>
                <w:color w:val="000000" w:themeColor="text1"/>
                <w:sz w:val="26"/>
                <w:szCs w:val="26"/>
              </w:rPr>
              <w:fldChar w:fldCharType="end"/>
            </w:r>
            <w:bookmarkEnd w:id="18"/>
          </w:p>
        </w:tc>
        <w:tc>
          <w:tcPr>
            <w:tcW w:w="0" w:type="auto"/>
            <w:tcBorders>
              <w:bottom w:val="nil"/>
              <w:right w:val="nil"/>
            </w:tcBorders>
            <w:tcMar>
              <w:top w:w="75" w:type="dxa"/>
              <w:left w:w="75" w:type="dxa"/>
              <w:bottom w:w="75" w:type="dxa"/>
              <w:right w:w="75" w:type="dxa"/>
            </w:tcMar>
            <w:vAlign w:val="center"/>
            <w:hideMark/>
          </w:tcPr>
          <w:p w14:paraId="14E8C2A1" w14:textId="77777777" w:rsidR="00C80DC2" w:rsidRPr="005C0F8E" w:rsidRDefault="00C80DC2" w:rsidP="00A84785">
            <w:pPr>
              <w:jc w:val="both"/>
              <w:rPr>
                <w:color w:val="000000" w:themeColor="text1"/>
                <w:sz w:val="26"/>
                <w:szCs w:val="26"/>
              </w:rPr>
            </w:pPr>
            <w:r w:rsidRPr="005C0F8E">
              <w:rPr>
                <w:color w:val="000000" w:themeColor="text1"/>
                <w:sz w:val="26"/>
                <w:szCs w:val="26"/>
              </w:rPr>
              <w:t>120 (81.08)</w:t>
            </w:r>
          </w:p>
        </w:tc>
        <w:tc>
          <w:tcPr>
            <w:tcW w:w="0" w:type="auto"/>
            <w:tcBorders>
              <w:bottom w:val="nil"/>
              <w:right w:val="nil"/>
            </w:tcBorders>
            <w:tcMar>
              <w:top w:w="75" w:type="dxa"/>
              <w:left w:w="75" w:type="dxa"/>
              <w:bottom w:w="75" w:type="dxa"/>
              <w:right w:w="75" w:type="dxa"/>
            </w:tcMar>
            <w:vAlign w:val="center"/>
            <w:hideMark/>
          </w:tcPr>
          <w:p w14:paraId="407F5E4C" w14:textId="77777777" w:rsidR="00C80DC2" w:rsidRPr="005C0F8E" w:rsidRDefault="00C80DC2" w:rsidP="00A84785">
            <w:pPr>
              <w:jc w:val="both"/>
              <w:rPr>
                <w:color w:val="000000" w:themeColor="text1"/>
                <w:sz w:val="26"/>
                <w:szCs w:val="26"/>
              </w:rPr>
            </w:pPr>
            <w:r w:rsidRPr="005C0F8E">
              <w:rPr>
                <w:color w:val="000000" w:themeColor="text1"/>
                <w:sz w:val="26"/>
                <w:szCs w:val="26"/>
              </w:rPr>
              <w:t>94 (44.55)</w:t>
            </w:r>
          </w:p>
        </w:tc>
        <w:tc>
          <w:tcPr>
            <w:tcW w:w="0" w:type="auto"/>
            <w:tcBorders>
              <w:bottom w:val="nil"/>
              <w:right w:val="nil"/>
            </w:tcBorders>
            <w:tcMar>
              <w:top w:w="75" w:type="dxa"/>
              <w:left w:w="75" w:type="dxa"/>
              <w:bottom w:w="75" w:type="dxa"/>
              <w:right w:w="75" w:type="dxa"/>
            </w:tcMar>
            <w:vAlign w:val="center"/>
            <w:hideMark/>
          </w:tcPr>
          <w:p w14:paraId="71517235" w14:textId="77777777" w:rsidR="00C80DC2" w:rsidRPr="005C0F8E" w:rsidRDefault="00C80DC2" w:rsidP="00A84785">
            <w:pPr>
              <w:jc w:val="both"/>
              <w:rPr>
                <w:color w:val="000000" w:themeColor="text1"/>
                <w:sz w:val="26"/>
                <w:szCs w:val="26"/>
              </w:rPr>
            </w:pPr>
            <w:r w:rsidRPr="005C0F8E">
              <w:rPr>
                <w:color w:val="000000" w:themeColor="text1"/>
                <w:sz w:val="26"/>
                <w:szCs w:val="26"/>
              </w:rPr>
              <w:t>136 (43.45)</w:t>
            </w:r>
          </w:p>
        </w:tc>
      </w:tr>
      <w:tr w:rsidR="00C80DC2" w:rsidRPr="005C0F8E" w14:paraId="69EAE445" w14:textId="77777777" w:rsidTr="00BB1972">
        <w:tc>
          <w:tcPr>
            <w:tcW w:w="0" w:type="auto"/>
            <w:tcBorders>
              <w:bottom w:val="nil"/>
              <w:right w:val="nil"/>
            </w:tcBorders>
            <w:tcMar>
              <w:top w:w="75" w:type="dxa"/>
              <w:left w:w="75" w:type="dxa"/>
              <w:bottom w:w="75" w:type="dxa"/>
              <w:right w:w="75" w:type="dxa"/>
            </w:tcMar>
            <w:vAlign w:val="center"/>
            <w:hideMark/>
          </w:tcPr>
          <w:p w14:paraId="332405B4" w14:textId="77777777" w:rsidR="00C80DC2" w:rsidRPr="005C0F8E" w:rsidRDefault="00C80DC2" w:rsidP="00A84785">
            <w:pPr>
              <w:jc w:val="both"/>
              <w:rPr>
                <w:color w:val="000000" w:themeColor="text1"/>
                <w:sz w:val="26"/>
                <w:szCs w:val="26"/>
              </w:rPr>
            </w:pPr>
            <w:r w:rsidRPr="005C0F8E">
              <w:rPr>
                <w:color w:val="000000" w:themeColor="text1"/>
                <w:sz w:val="26"/>
                <w:szCs w:val="26"/>
              </w:rPr>
              <w:t>MDR</w:t>
            </w:r>
            <w:bookmarkStart w:id="19" w:name="btf0015"/>
            <w:r w:rsidRPr="005C0F8E">
              <w:rPr>
                <w:color w:val="000000" w:themeColor="text1"/>
                <w:sz w:val="26"/>
                <w:szCs w:val="26"/>
              </w:rPr>
              <w:fldChar w:fldCharType="begin"/>
            </w:r>
            <w:r w:rsidRPr="005C0F8E">
              <w:rPr>
                <w:color w:val="000000" w:themeColor="text1"/>
                <w:sz w:val="26"/>
                <w:szCs w:val="26"/>
              </w:rPr>
              <w:instrText xml:space="preserve"> HYPERLINK "https://www.sciencedirect.com/science/article/pii/S1567134820303658" \l "tf0015" </w:instrText>
            </w:r>
            <w:r w:rsidRPr="005C0F8E">
              <w:rPr>
                <w:color w:val="000000" w:themeColor="text1"/>
                <w:sz w:val="26"/>
                <w:szCs w:val="26"/>
              </w:rPr>
              <w:fldChar w:fldCharType="separate"/>
            </w:r>
            <w:r w:rsidRPr="005C0F8E">
              <w:rPr>
                <w:color w:val="000000" w:themeColor="text1"/>
                <w:sz w:val="26"/>
                <w:szCs w:val="26"/>
                <w:u w:val="single"/>
                <w:vertAlign w:val="superscript"/>
              </w:rPr>
              <w:t>b</w:t>
            </w:r>
            <w:r w:rsidRPr="005C0F8E">
              <w:rPr>
                <w:color w:val="000000" w:themeColor="text1"/>
                <w:sz w:val="26"/>
                <w:szCs w:val="26"/>
              </w:rPr>
              <w:fldChar w:fldCharType="end"/>
            </w:r>
            <w:bookmarkEnd w:id="19"/>
          </w:p>
        </w:tc>
        <w:tc>
          <w:tcPr>
            <w:tcW w:w="0" w:type="auto"/>
            <w:tcBorders>
              <w:bottom w:val="nil"/>
              <w:right w:val="nil"/>
            </w:tcBorders>
            <w:tcMar>
              <w:top w:w="75" w:type="dxa"/>
              <w:left w:w="75" w:type="dxa"/>
              <w:bottom w:w="75" w:type="dxa"/>
              <w:right w:w="75" w:type="dxa"/>
            </w:tcMar>
            <w:vAlign w:val="center"/>
            <w:hideMark/>
          </w:tcPr>
          <w:p w14:paraId="07FB9CAA" w14:textId="77777777" w:rsidR="00C80DC2" w:rsidRPr="005C0F8E" w:rsidRDefault="00C80DC2" w:rsidP="00A84785">
            <w:pPr>
              <w:jc w:val="both"/>
              <w:rPr>
                <w:color w:val="000000" w:themeColor="text1"/>
                <w:sz w:val="26"/>
                <w:szCs w:val="26"/>
              </w:rPr>
            </w:pPr>
            <w:r w:rsidRPr="005C0F8E">
              <w:rPr>
                <w:color w:val="000000" w:themeColor="text1"/>
                <w:sz w:val="26"/>
                <w:szCs w:val="26"/>
              </w:rPr>
              <w:t>61 (41.22)</w:t>
            </w:r>
          </w:p>
        </w:tc>
        <w:tc>
          <w:tcPr>
            <w:tcW w:w="0" w:type="auto"/>
            <w:tcBorders>
              <w:bottom w:val="nil"/>
              <w:right w:val="nil"/>
            </w:tcBorders>
            <w:tcMar>
              <w:top w:w="75" w:type="dxa"/>
              <w:left w:w="75" w:type="dxa"/>
              <w:bottom w:w="75" w:type="dxa"/>
              <w:right w:w="75" w:type="dxa"/>
            </w:tcMar>
            <w:vAlign w:val="center"/>
            <w:hideMark/>
          </w:tcPr>
          <w:p w14:paraId="5AB5EA2B" w14:textId="77777777" w:rsidR="00C80DC2" w:rsidRPr="005C0F8E" w:rsidRDefault="00C80DC2" w:rsidP="00A84785">
            <w:pPr>
              <w:jc w:val="both"/>
              <w:rPr>
                <w:color w:val="000000" w:themeColor="text1"/>
                <w:sz w:val="26"/>
                <w:szCs w:val="26"/>
              </w:rPr>
            </w:pPr>
            <w:r w:rsidRPr="005C0F8E">
              <w:rPr>
                <w:color w:val="000000" w:themeColor="text1"/>
                <w:sz w:val="26"/>
                <w:szCs w:val="26"/>
              </w:rPr>
              <w:t>50 (23.7)</w:t>
            </w:r>
          </w:p>
        </w:tc>
        <w:tc>
          <w:tcPr>
            <w:tcW w:w="0" w:type="auto"/>
            <w:tcBorders>
              <w:bottom w:val="nil"/>
              <w:right w:val="nil"/>
            </w:tcBorders>
            <w:tcMar>
              <w:top w:w="75" w:type="dxa"/>
              <w:left w:w="75" w:type="dxa"/>
              <w:bottom w:w="75" w:type="dxa"/>
              <w:right w:w="75" w:type="dxa"/>
            </w:tcMar>
            <w:vAlign w:val="center"/>
            <w:hideMark/>
          </w:tcPr>
          <w:p w14:paraId="0FE5473F" w14:textId="77777777" w:rsidR="00C80DC2" w:rsidRPr="005C0F8E" w:rsidRDefault="00C80DC2" w:rsidP="00A84785">
            <w:pPr>
              <w:pStyle w:val="ListParagraph"/>
              <w:numPr>
                <w:ilvl w:val="0"/>
                <w:numId w:val="3"/>
              </w:numPr>
              <w:jc w:val="both"/>
              <w:rPr>
                <w:color w:val="000000" w:themeColor="text1"/>
                <w:sz w:val="26"/>
                <w:szCs w:val="26"/>
              </w:rPr>
            </w:pPr>
            <w:r w:rsidRPr="005C0F8E">
              <w:rPr>
                <w:color w:val="000000" w:themeColor="text1"/>
                <w:sz w:val="26"/>
                <w:szCs w:val="26"/>
              </w:rPr>
              <w:t>15.02)</w:t>
            </w:r>
          </w:p>
        </w:tc>
      </w:tr>
    </w:tbl>
    <w:p w14:paraId="74114602" w14:textId="77777777" w:rsidR="00C80DC2" w:rsidRPr="005C0F8E" w:rsidRDefault="00C80DC2" w:rsidP="00A84785">
      <w:pPr>
        <w:spacing w:before="100" w:beforeAutospacing="1" w:after="100" w:afterAutospacing="1"/>
        <w:jc w:val="both"/>
        <w:rPr>
          <w:color w:val="000000" w:themeColor="text1"/>
          <w:sz w:val="26"/>
          <w:szCs w:val="26"/>
          <w:lang w:val="en-US"/>
        </w:rPr>
      </w:pPr>
    </w:p>
    <w:p w14:paraId="1D7E9BAD" w14:textId="7096E088" w:rsidR="002E327B" w:rsidRPr="005C0F8E" w:rsidRDefault="002E327B" w:rsidP="00A84785">
      <w:pPr>
        <w:pStyle w:val="Heading3"/>
        <w:spacing w:before="0" w:after="120"/>
        <w:jc w:val="both"/>
        <w:rPr>
          <w:rFonts w:ascii="Times New Roman" w:hAnsi="Times New Roman" w:cs="Times New Roman"/>
          <w:b/>
          <w:bCs/>
          <w:color w:val="000000" w:themeColor="text1"/>
          <w:sz w:val="26"/>
          <w:szCs w:val="26"/>
          <w:lang w:val="en-US"/>
        </w:rPr>
      </w:pPr>
      <w:r w:rsidRPr="005C0F8E">
        <w:rPr>
          <w:rFonts w:ascii="Times New Roman" w:hAnsi="Times New Roman" w:cs="Times New Roman"/>
          <w:b/>
          <w:bCs/>
          <w:i/>
          <w:iCs/>
          <w:color w:val="000000" w:themeColor="text1"/>
          <w:sz w:val="26"/>
          <w:szCs w:val="26"/>
        </w:rPr>
        <w:t>C</w:t>
      </w:r>
      <w:proofErr w:type="spellStart"/>
      <w:r w:rsidR="00FA735B" w:rsidRPr="005C0F8E">
        <w:rPr>
          <w:rFonts w:ascii="Times New Roman" w:hAnsi="Times New Roman" w:cs="Times New Roman"/>
          <w:b/>
          <w:bCs/>
          <w:i/>
          <w:iCs/>
          <w:color w:val="000000" w:themeColor="text1"/>
          <w:sz w:val="26"/>
          <w:szCs w:val="26"/>
          <w:lang w:val="en-US"/>
        </w:rPr>
        <w:t>ampylobacter</w:t>
      </w:r>
      <w:proofErr w:type="spellEnd"/>
      <w:r w:rsidR="00FA735B" w:rsidRPr="005C0F8E">
        <w:rPr>
          <w:rFonts w:ascii="Times New Roman" w:hAnsi="Times New Roman" w:cs="Times New Roman"/>
          <w:b/>
          <w:bCs/>
          <w:i/>
          <w:iCs/>
          <w:color w:val="000000" w:themeColor="text1"/>
          <w:sz w:val="26"/>
          <w:szCs w:val="26"/>
          <w:lang w:val="en-US"/>
        </w:rPr>
        <w:t xml:space="preserve"> </w:t>
      </w:r>
      <w:r w:rsidR="00FA735B" w:rsidRPr="005C0F8E">
        <w:rPr>
          <w:rFonts w:ascii="Times New Roman" w:hAnsi="Times New Roman" w:cs="Times New Roman"/>
          <w:b/>
          <w:bCs/>
          <w:color w:val="000000" w:themeColor="text1"/>
          <w:sz w:val="26"/>
          <w:szCs w:val="26"/>
          <w:lang w:val="en-US"/>
        </w:rPr>
        <w:t>spp.</w:t>
      </w:r>
    </w:p>
    <w:p w14:paraId="7DC5C622" w14:textId="5B69E476" w:rsidR="002E327B" w:rsidRPr="005C0F8E" w:rsidRDefault="002E327B" w:rsidP="00A84785">
      <w:pPr>
        <w:pStyle w:val="NormalWeb"/>
        <w:spacing w:before="0" w:beforeAutospacing="0" w:after="360" w:afterAutospacing="0"/>
        <w:jc w:val="both"/>
        <w:rPr>
          <w:color w:val="000000" w:themeColor="text1"/>
          <w:sz w:val="26"/>
          <w:szCs w:val="26"/>
        </w:rPr>
      </w:pPr>
      <w:r w:rsidRPr="005C0F8E">
        <w:rPr>
          <w:color w:val="000000" w:themeColor="text1"/>
          <w:sz w:val="26"/>
          <w:szCs w:val="26"/>
        </w:rPr>
        <w:t>Globally,</w:t>
      </w:r>
      <w:r w:rsidRPr="005C0F8E">
        <w:rPr>
          <w:rStyle w:val="apple-converted-space"/>
          <w:color w:val="000000" w:themeColor="text1"/>
          <w:sz w:val="26"/>
          <w:szCs w:val="26"/>
        </w:rPr>
        <w:t> </w:t>
      </w:r>
      <w:r w:rsidRPr="005C0F8E">
        <w:rPr>
          <w:i/>
          <w:iCs/>
          <w:color w:val="000000" w:themeColor="text1"/>
          <w:sz w:val="26"/>
          <w:szCs w:val="26"/>
        </w:rPr>
        <w:t>Campylobacter</w:t>
      </w:r>
      <w:r w:rsidRPr="005C0F8E">
        <w:rPr>
          <w:rStyle w:val="apple-converted-space"/>
          <w:color w:val="000000" w:themeColor="text1"/>
          <w:sz w:val="26"/>
          <w:szCs w:val="26"/>
        </w:rPr>
        <w:t> </w:t>
      </w:r>
      <w:r w:rsidRPr="005C0F8E">
        <w:rPr>
          <w:color w:val="000000" w:themeColor="text1"/>
          <w:sz w:val="26"/>
          <w:szCs w:val="26"/>
        </w:rPr>
        <w:t>is the single most common human bacterial diarrhoeal pathogen, and together with NTS, account for ~90% of foodborne bacterial disease. In Vietnam, as in other countries,</w:t>
      </w:r>
      <w:r w:rsidRPr="005C0F8E">
        <w:rPr>
          <w:rStyle w:val="apple-converted-space"/>
          <w:color w:val="000000" w:themeColor="text1"/>
          <w:sz w:val="26"/>
          <w:szCs w:val="26"/>
        </w:rPr>
        <w:t> </w:t>
      </w:r>
      <w:r w:rsidRPr="005C0F8E">
        <w:rPr>
          <w:i/>
          <w:iCs/>
          <w:color w:val="000000" w:themeColor="text1"/>
          <w:sz w:val="26"/>
          <w:szCs w:val="26"/>
        </w:rPr>
        <w:t>C. jejuni</w:t>
      </w:r>
      <w:r w:rsidRPr="005C0F8E">
        <w:rPr>
          <w:rStyle w:val="apple-converted-space"/>
          <w:color w:val="000000" w:themeColor="text1"/>
          <w:sz w:val="26"/>
          <w:szCs w:val="26"/>
        </w:rPr>
        <w:t> </w:t>
      </w:r>
      <w:r w:rsidRPr="005C0F8E">
        <w:rPr>
          <w:color w:val="000000" w:themeColor="text1"/>
          <w:sz w:val="26"/>
          <w:szCs w:val="26"/>
        </w:rPr>
        <w:t>is the dominant species found in paediatric clinical cases (~85%) (Isenbarger et al.</w:t>
      </w:r>
      <w:r w:rsidRPr="005C0F8E">
        <w:rPr>
          <w:rStyle w:val="apple-converted-space"/>
          <w:color w:val="000000" w:themeColor="text1"/>
          <w:sz w:val="26"/>
          <w:szCs w:val="26"/>
        </w:rPr>
        <w:t> </w:t>
      </w:r>
      <w:hyperlink r:id="rId9" w:anchor="ref-CR63" w:tooltip="Isenbarger D, Hien B, Ha H, Ha T, Bodhidatta L, Pang L, et al. (2001). Prospective study of the incidence of diarrhoea and prevalence of bacterial pathogens in a cohort of Vietnamese children along the Red River. Epidemiol Infect                   127:229-236." w:history="1">
        <w:r w:rsidRPr="005C0F8E">
          <w:rPr>
            <w:rStyle w:val="Hyperlink"/>
            <w:color w:val="000000" w:themeColor="text1"/>
            <w:sz w:val="26"/>
            <w:szCs w:val="26"/>
          </w:rPr>
          <w:t>2001</w:t>
        </w:r>
      </w:hyperlink>
      <w:r w:rsidRPr="005C0F8E">
        <w:rPr>
          <w:color w:val="000000" w:themeColor="text1"/>
          <w:sz w:val="26"/>
          <w:szCs w:val="26"/>
        </w:rPr>
        <w:t>), with the remainder due to</w:t>
      </w:r>
      <w:r w:rsidRPr="005C0F8E">
        <w:rPr>
          <w:rStyle w:val="apple-converted-space"/>
          <w:color w:val="000000" w:themeColor="text1"/>
          <w:sz w:val="26"/>
          <w:szCs w:val="26"/>
        </w:rPr>
        <w:t> </w:t>
      </w:r>
      <w:r w:rsidRPr="005C0F8E">
        <w:rPr>
          <w:i/>
          <w:iCs/>
          <w:color w:val="000000" w:themeColor="text1"/>
          <w:sz w:val="26"/>
          <w:szCs w:val="26"/>
        </w:rPr>
        <w:t>C. coli</w:t>
      </w:r>
      <w:r w:rsidRPr="005C0F8E">
        <w:rPr>
          <w:color w:val="000000" w:themeColor="text1"/>
          <w:sz w:val="26"/>
          <w:szCs w:val="26"/>
        </w:rPr>
        <w:t>.</w:t>
      </w:r>
      <w:r w:rsidR="00B80827" w:rsidRPr="005C0F8E">
        <w:rPr>
          <w:color w:val="000000" w:themeColor="text1"/>
          <w:sz w:val="26"/>
          <w:szCs w:val="26"/>
          <w:lang w:val="en-US"/>
        </w:rPr>
        <w:t xml:space="preserve"> </w:t>
      </w:r>
      <w:r w:rsidRPr="005C0F8E">
        <w:rPr>
          <w:color w:val="000000" w:themeColor="text1"/>
          <w:sz w:val="26"/>
          <w:szCs w:val="26"/>
        </w:rPr>
        <w:t>Reported</w:t>
      </w:r>
      <w:r w:rsidRPr="005C0F8E">
        <w:rPr>
          <w:rStyle w:val="apple-converted-space"/>
          <w:color w:val="000000" w:themeColor="text1"/>
          <w:sz w:val="26"/>
          <w:szCs w:val="26"/>
        </w:rPr>
        <w:t> </w:t>
      </w:r>
      <w:r w:rsidRPr="005C0F8E">
        <w:rPr>
          <w:i/>
          <w:iCs/>
          <w:color w:val="000000" w:themeColor="text1"/>
          <w:sz w:val="26"/>
          <w:szCs w:val="26"/>
        </w:rPr>
        <w:t>Campylobacter</w:t>
      </w:r>
      <w:r w:rsidRPr="005C0F8E">
        <w:rPr>
          <w:rStyle w:val="apple-converted-space"/>
          <w:color w:val="000000" w:themeColor="text1"/>
          <w:sz w:val="26"/>
          <w:szCs w:val="26"/>
        </w:rPr>
        <w:t> </w:t>
      </w:r>
      <w:r w:rsidRPr="005C0F8E">
        <w:rPr>
          <w:color w:val="000000" w:themeColor="text1"/>
          <w:sz w:val="26"/>
          <w:szCs w:val="26"/>
        </w:rPr>
        <w:t>prevalence in Vietnamese poultry meat ranges from 28 to 31% (Ha and Pham</w:t>
      </w:r>
      <w:r w:rsidRPr="005C0F8E">
        <w:rPr>
          <w:rStyle w:val="apple-converted-space"/>
          <w:color w:val="000000" w:themeColor="text1"/>
          <w:sz w:val="26"/>
          <w:szCs w:val="26"/>
        </w:rPr>
        <w:t> </w:t>
      </w:r>
      <w:hyperlink r:id="rId10" w:anchor="ref-CR45" w:tooltip="Ha TA, and Pham TY (2006). Study of Salmonella, Campylobacter, and Escherichia coli contamination in raw food available in factories, schools, and hospital canteens in Hanoi, Vietnam. Ann N Y Acad Sci                   1081:262-265." w:history="1">
        <w:r w:rsidRPr="005C0F8E">
          <w:rPr>
            <w:rStyle w:val="Hyperlink"/>
            <w:color w:val="000000" w:themeColor="text1"/>
            <w:sz w:val="26"/>
            <w:szCs w:val="26"/>
          </w:rPr>
          <w:t>2006</w:t>
        </w:r>
      </w:hyperlink>
      <w:r w:rsidRPr="005C0F8E">
        <w:rPr>
          <w:color w:val="000000" w:themeColor="text1"/>
          <w:sz w:val="26"/>
          <w:szCs w:val="26"/>
        </w:rPr>
        <w:t>; Luu et al.</w:t>
      </w:r>
      <w:r w:rsidRPr="005C0F8E">
        <w:rPr>
          <w:rStyle w:val="apple-converted-space"/>
          <w:color w:val="000000" w:themeColor="text1"/>
          <w:sz w:val="26"/>
          <w:szCs w:val="26"/>
        </w:rPr>
        <w:t> </w:t>
      </w:r>
      <w:hyperlink r:id="rId11" w:anchor="ref-CR82" w:tooltip="Luu QH, Tran TH, Phung DC, and Nguyen TB (2006). Study on the prevalence of Campylobacter spp. from chicken meat in Hanoi, Vietnam. Ann N Y Acad Sci                   1081:273-275." w:history="1">
        <w:r w:rsidRPr="005C0F8E">
          <w:rPr>
            <w:rStyle w:val="Hyperlink"/>
            <w:color w:val="000000" w:themeColor="text1"/>
            <w:sz w:val="26"/>
            <w:szCs w:val="26"/>
          </w:rPr>
          <w:t>2006</w:t>
        </w:r>
      </w:hyperlink>
      <w:r w:rsidRPr="005C0F8E">
        <w:rPr>
          <w:color w:val="000000" w:themeColor="text1"/>
          <w:sz w:val="26"/>
          <w:szCs w:val="26"/>
        </w:rPr>
        <w:t>). A 2005–2006 investigation of</w:t>
      </w:r>
      <w:r w:rsidRPr="005C0F8E">
        <w:rPr>
          <w:rStyle w:val="apple-converted-space"/>
          <w:color w:val="000000" w:themeColor="text1"/>
          <w:sz w:val="26"/>
          <w:szCs w:val="26"/>
        </w:rPr>
        <w:t> </w:t>
      </w:r>
      <w:r w:rsidRPr="005C0F8E">
        <w:rPr>
          <w:i/>
          <w:iCs/>
          <w:color w:val="000000" w:themeColor="text1"/>
          <w:sz w:val="26"/>
          <w:szCs w:val="26"/>
        </w:rPr>
        <w:t>Campylobacter</w:t>
      </w:r>
      <w:r w:rsidRPr="005C0F8E">
        <w:rPr>
          <w:rStyle w:val="apple-converted-space"/>
          <w:color w:val="000000" w:themeColor="text1"/>
          <w:sz w:val="26"/>
          <w:szCs w:val="26"/>
        </w:rPr>
        <w:t> </w:t>
      </w:r>
      <w:r w:rsidRPr="005C0F8E">
        <w:rPr>
          <w:color w:val="000000" w:themeColor="text1"/>
          <w:sz w:val="26"/>
          <w:szCs w:val="26"/>
        </w:rPr>
        <w:t>spp. at slaughterpoints in five cities worldwide indicated lowest prevalence in Ho Chi Minh City (HCMC) (15.3%, vs. an overall prevalence of 65.5%); 74% were</w:t>
      </w:r>
      <w:r w:rsidRPr="005C0F8E">
        <w:rPr>
          <w:rStyle w:val="apple-converted-space"/>
          <w:color w:val="000000" w:themeColor="text1"/>
          <w:sz w:val="26"/>
          <w:szCs w:val="26"/>
        </w:rPr>
        <w:t> </w:t>
      </w:r>
      <w:r w:rsidRPr="005C0F8E">
        <w:rPr>
          <w:i/>
          <w:iCs/>
          <w:color w:val="000000" w:themeColor="text1"/>
          <w:sz w:val="26"/>
          <w:szCs w:val="26"/>
        </w:rPr>
        <w:t>C. lari</w:t>
      </w:r>
      <w:r w:rsidRPr="005C0F8E">
        <w:rPr>
          <w:color w:val="000000" w:themeColor="text1"/>
          <w:sz w:val="26"/>
          <w:szCs w:val="26"/>
        </w:rPr>
        <w:t>, 9%</w:t>
      </w:r>
      <w:r w:rsidRPr="005C0F8E">
        <w:rPr>
          <w:rStyle w:val="apple-converted-space"/>
          <w:color w:val="000000" w:themeColor="text1"/>
          <w:sz w:val="26"/>
          <w:szCs w:val="26"/>
        </w:rPr>
        <w:t> </w:t>
      </w:r>
      <w:r w:rsidRPr="005C0F8E">
        <w:rPr>
          <w:i/>
          <w:iCs/>
          <w:color w:val="000000" w:themeColor="text1"/>
          <w:sz w:val="26"/>
          <w:szCs w:val="26"/>
        </w:rPr>
        <w:t>C.</w:t>
      </w:r>
      <w:r w:rsidRPr="005C0F8E">
        <w:rPr>
          <w:color w:val="000000" w:themeColor="text1"/>
          <w:sz w:val="26"/>
          <w:szCs w:val="26"/>
        </w:rPr>
        <w:t> </w:t>
      </w:r>
      <w:r w:rsidRPr="005C0F8E">
        <w:rPr>
          <w:i/>
          <w:iCs/>
          <w:color w:val="000000" w:themeColor="text1"/>
          <w:sz w:val="26"/>
          <w:szCs w:val="26"/>
        </w:rPr>
        <w:t>coli</w:t>
      </w:r>
      <w:r w:rsidRPr="005C0F8E">
        <w:rPr>
          <w:color w:val="000000" w:themeColor="text1"/>
          <w:sz w:val="26"/>
          <w:szCs w:val="26"/>
        </w:rPr>
        <w:t>, 4%</w:t>
      </w:r>
      <w:r w:rsidRPr="005C0F8E">
        <w:rPr>
          <w:rStyle w:val="apple-converted-space"/>
          <w:color w:val="000000" w:themeColor="text1"/>
          <w:sz w:val="26"/>
          <w:szCs w:val="26"/>
        </w:rPr>
        <w:t> </w:t>
      </w:r>
      <w:r w:rsidRPr="005C0F8E">
        <w:rPr>
          <w:i/>
          <w:iCs/>
          <w:color w:val="000000" w:themeColor="text1"/>
          <w:sz w:val="26"/>
          <w:szCs w:val="26"/>
        </w:rPr>
        <w:t>C.</w:t>
      </w:r>
      <w:r w:rsidRPr="005C0F8E">
        <w:rPr>
          <w:color w:val="000000" w:themeColor="text1"/>
          <w:sz w:val="26"/>
          <w:szCs w:val="26"/>
        </w:rPr>
        <w:t> </w:t>
      </w:r>
      <w:r w:rsidRPr="005C0F8E">
        <w:rPr>
          <w:i/>
          <w:iCs/>
          <w:color w:val="000000" w:themeColor="text1"/>
          <w:sz w:val="26"/>
          <w:szCs w:val="26"/>
        </w:rPr>
        <w:t>jejuni</w:t>
      </w:r>
      <w:r w:rsidRPr="005C0F8E">
        <w:rPr>
          <w:color w:val="000000" w:themeColor="text1"/>
          <w:sz w:val="26"/>
          <w:szCs w:val="26"/>
        </w:rPr>
        <w:t>and 13% other species. Semi-industrial poultry slaughtering was associated with lower contamination than informal direct slaughter by sellers (Garin et al.</w:t>
      </w:r>
      <w:r w:rsidRPr="005C0F8E">
        <w:rPr>
          <w:rStyle w:val="apple-converted-space"/>
          <w:color w:val="000000" w:themeColor="text1"/>
          <w:sz w:val="26"/>
          <w:szCs w:val="26"/>
        </w:rPr>
        <w:t> </w:t>
      </w:r>
      <w:hyperlink r:id="rId12" w:anchor="ref-CR41" w:tooltip="Garin B, Gouali M, Wouafo M, Perchec AM, Thu PM, Ravaonindrina N, et al. (2012). Prevalence, quantification and antimicrobial resistance of Campylobacter spp. on chicken neck-skins at points of slaughter in 5 major cities located on 4 continents. International Journal of Food Microbiology                   157:102-107." w:history="1">
        <w:r w:rsidRPr="005C0F8E">
          <w:rPr>
            <w:rStyle w:val="Hyperlink"/>
            <w:color w:val="000000" w:themeColor="text1"/>
            <w:sz w:val="26"/>
            <w:szCs w:val="26"/>
          </w:rPr>
          <w:t>2012</w:t>
        </w:r>
      </w:hyperlink>
      <w:r w:rsidRPr="005C0F8E">
        <w:rPr>
          <w:color w:val="000000" w:themeColor="text1"/>
          <w:sz w:val="26"/>
          <w:szCs w:val="26"/>
        </w:rPr>
        <w:t>). In Vietnam, there are no published data on pre-slaughter (on-farm) prevalence or</w:t>
      </w:r>
      <w:r w:rsidRPr="005C0F8E">
        <w:rPr>
          <w:rStyle w:val="apple-converted-space"/>
          <w:color w:val="000000" w:themeColor="text1"/>
          <w:sz w:val="26"/>
          <w:szCs w:val="26"/>
        </w:rPr>
        <w:t> </w:t>
      </w:r>
      <w:r w:rsidRPr="005C0F8E">
        <w:rPr>
          <w:i/>
          <w:iCs/>
          <w:color w:val="000000" w:themeColor="text1"/>
          <w:sz w:val="26"/>
          <w:szCs w:val="26"/>
        </w:rPr>
        <w:t>Campylobacter</w:t>
      </w:r>
      <w:r w:rsidRPr="005C0F8E">
        <w:rPr>
          <w:rStyle w:val="apple-converted-space"/>
          <w:color w:val="000000" w:themeColor="text1"/>
          <w:sz w:val="26"/>
          <w:szCs w:val="26"/>
        </w:rPr>
        <w:t> </w:t>
      </w:r>
      <w:r w:rsidRPr="005C0F8E">
        <w:rPr>
          <w:color w:val="000000" w:themeColor="text1"/>
          <w:sz w:val="26"/>
          <w:szCs w:val="26"/>
        </w:rPr>
        <w:t>species diversity.</w:t>
      </w:r>
    </w:p>
    <w:p w14:paraId="274F0E93" w14:textId="55E6B140" w:rsidR="002E327B" w:rsidRPr="005C0F8E" w:rsidRDefault="002E327B" w:rsidP="00A84785">
      <w:pPr>
        <w:pStyle w:val="NormalWeb"/>
        <w:spacing w:before="0" w:beforeAutospacing="0" w:after="360" w:afterAutospacing="0"/>
        <w:jc w:val="both"/>
        <w:rPr>
          <w:color w:val="000000" w:themeColor="text1"/>
          <w:sz w:val="26"/>
          <w:szCs w:val="26"/>
        </w:rPr>
      </w:pPr>
      <w:r w:rsidRPr="005C0F8E">
        <w:rPr>
          <w:color w:val="000000" w:themeColor="text1"/>
          <w:sz w:val="26"/>
          <w:szCs w:val="26"/>
        </w:rPr>
        <w:t>The relative contribution of</w:t>
      </w:r>
      <w:r w:rsidRPr="005C0F8E">
        <w:rPr>
          <w:rStyle w:val="apple-converted-space"/>
          <w:color w:val="000000" w:themeColor="text1"/>
          <w:sz w:val="26"/>
          <w:szCs w:val="26"/>
        </w:rPr>
        <w:t> </w:t>
      </w:r>
      <w:r w:rsidRPr="005C0F8E">
        <w:rPr>
          <w:i/>
          <w:iCs/>
          <w:color w:val="000000" w:themeColor="text1"/>
          <w:sz w:val="26"/>
          <w:szCs w:val="26"/>
        </w:rPr>
        <w:t>Campylobacter</w:t>
      </w:r>
      <w:r w:rsidRPr="005C0F8E">
        <w:rPr>
          <w:rStyle w:val="apple-converted-space"/>
          <w:color w:val="000000" w:themeColor="text1"/>
          <w:sz w:val="26"/>
          <w:szCs w:val="26"/>
        </w:rPr>
        <w:t> </w:t>
      </w:r>
      <w:r w:rsidRPr="005C0F8E">
        <w:rPr>
          <w:color w:val="000000" w:themeColor="text1"/>
          <w:sz w:val="26"/>
          <w:szCs w:val="26"/>
        </w:rPr>
        <w:t>and NTS to diarrhoea is not particularly high, and asymptomatic infections appear to be common</w:t>
      </w:r>
      <w:r w:rsidR="00B80827" w:rsidRPr="005C0F8E">
        <w:rPr>
          <w:color w:val="000000" w:themeColor="text1"/>
          <w:sz w:val="26"/>
          <w:szCs w:val="26"/>
          <w:lang w:val="en-US"/>
        </w:rPr>
        <w:t>.</w:t>
      </w:r>
      <w:r w:rsidRPr="005C0F8E">
        <w:rPr>
          <w:color w:val="000000" w:themeColor="text1"/>
          <w:sz w:val="26"/>
          <w:szCs w:val="26"/>
        </w:rPr>
        <w:t xml:space="preserve"> Given the widespread prevalence of </w:t>
      </w:r>
      <w:r w:rsidRPr="005C0F8E">
        <w:rPr>
          <w:color w:val="000000" w:themeColor="text1"/>
          <w:sz w:val="26"/>
          <w:szCs w:val="26"/>
        </w:rPr>
        <w:lastRenderedPageBreak/>
        <w:t>NTS and</w:t>
      </w:r>
      <w:r w:rsidRPr="005C0F8E">
        <w:rPr>
          <w:rStyle w:val="apple-converted-space"/>
          <w:color w:val="000000" w:themeColor="text1"/>
          <w:sz w:val="26"/>
          <w:szCs w:val="26"/>
        </w:rPr>
        <w:t> </w:t>
      </w:r>
      <w:r w:rsidRPr="005C0F8E">
        <w:rPr>
          <w:i/>
          <w:iCs/>
          <w:color w:val="000000" w:themeColor="text1"/>
          <w:sz w:val="26"/>
          <w:szCs w:val="26"/>
        </w:rPr>
        <w:t>Campylobacter</w:t>
      </w:r>
      <w:r w:rsidRPr="005C0F8E">
        <w:rPr>
          <w:rStyle w:val="apple-converted-space"/>
          <w:color w:val="000000" w:themeColor="text1"/>
          <w:sz w:val="26"/>
          <w:szCs w:val="26"/>
        </w:rPr>
        <w:t> </w:t>
      </w:r>
      <w:r w:rsidRPr="005C0F8E">
        <w:rPr>
          <w:color w:val="000000" w:themeColor="text1"/>
          <w:sz w:val="26"/>
          <w:szCs w:val="26"/>
        </w:rPr>
        <w:t>in food products, and the intense human–animal exposures for most rural Vietnamese, the low incidence of clinical disease may reflect high levels of population immunity.</w:t>
      </w:r>
    </w:p>
    <w:p w14:paraId="462212A6" w14:textId="330288B1" w:rsidR="002E327B" w:rsidRPr="005C0F8E" w:rsidRDefault="002E327B" w:rsidP="00A84785">
      <w:pPr>
        <w:pStyle w:val="Heading3"/>
        <w:spacing w:before="0" w:after="120"/>
        <w:jc w:val="both"/>
        <w:rPr>
          <w:rFonts w:ascii="Times New Roman" w:hAnsi="Times New Roman" w:cs="Times New Roman"/>
          <w:b/>
          <w:bCs/>
          <w:color w:val="000000" w:themeColor="text1"/>
          <w:sz w:val="26"/>
          <w:szCs w:val="26"/>
          <w:lang w:val="en-US"/>
        </w:rPr>
      </w:pPr>
      <w:r w:rsidRPr="005C0F8E">
        <w:rPr>
          <w:rFonts w:ascii="Times New Roman" w:hAnsi="Times New Roman" w:cs="Times New Roman"/>
          <w:b/>
          <w:bCs/>
          <w:i/>
          <w:iCs/>
          <w:color w:val="000000" w:themeColor="text1"/>
          <w:sz w:val="26"/>
          <w:szCs w:val="26"/>
        </w:rPr>
        <w:t>Listeri</w:t>
      </w:r>
      <w:r w:rsidR="00FA735B" w:rsidRPr="005C0F8E">
        <w:rPr>
          <w:rFonts w:ascii="Times New Roman" w:hAnsi="Times New Roman" w:cs="Times New Roman"/>
          <w:b/>
          <w:bCs/>
          <w:i/>
          <w:iCs/>
          <w:color w:val="000000" w:themeColor="text1"/>
          <w:sz w:val="26"/>
          <w:szCs w:val="26"/>
          <w:lang w:val="en-US"/>
        </w:rPr>
        <w:t xml:space="preserve">a </w:t>
      </w:r>
      <w:r w:rsidR="00FA735B" w:rsidRPr="005C0F8E">
        <w:rPr>
          <w:rFonts w:ascii="Times New Roman" w:hAnsi="Times New Roman" w:cs="Times New Roman"/>
          <w:b/>
          <w:bCs/>
          <w:color w:val="000000" w:themeColor="text1"/>
          <w:sz w:val="26"/>
          <w:szCs w:val="26"/>
          <w:lang w:val="en-US"/>
        </w:rPr>
        <w:t>spp.</w:t>
      </w:r>
    </w:p>
    <w:p w14:paraId="243242F2" w14:textId="77777777" w:rsidR="002E327B" w:rsidRPr="005C0F8E" w:rsidRDefault="002E327B" w:rsidP="00A84785">
      <w:pPr>
        <w:pStyle w:val="NormalWeb"/>
        <w:spacing w:before="0" w:beforeAutospacing="0" w:after="360" w:afterAutospacing="0"/>
        <w:jc w:val="both"/>
        <w:rPr>
          <w:color w:val="000000" w:themeColor="text1"/>
          <w:sz w:val="26"/>
          <w:szCs w:val="26"/>
        </w:rPr>
      </w:pPr>
      <w:r w:rsidRPr="005C0F8E">
        <w:rPr>
          <w:i/>
          <w:iCs/>
          <w:color w:val="000000" w:themeColor="text1"/>
          <w:sz w:val="26"/>
          <w:szCs w:val="26"/>
        </w:rPr>
        <w:t>Listeria monocytogenes</w:t>
      </w:r>
      <w:r w:rsidRPr="005C0F8E">
        <w:rPr>
          <w:rStyle w:val="apple-converted-space"/>
          <w:color w:val="000000" w:themeColor="text1"/>
          <w:sz w:val="26"/>
          <w:szCs w:val="26"/>
        </w:rPr>
        <w:t> </w:t>
      </w:r>
      <w:r w:rsidRPr="005C0F8E">
        <w:rPr>
          <w:color w:val="000000" w:themeColor="text1"/>
          <w:sz w:val="26"/>
          <w:szCs w:val="26"/>
        </w:rPr>
        <w:t>causes abortion and sepsis-like infection in humans, especially among immunocompromised individuals, neonates, pregnant women and the elderly. Clinical</w:t>
      </w:r>
      <w:r w:rsidRPr="005C0F8E">
        <w:rPr>
          <w:rStyle w:val="apple-converted-space"/>
          <w:color w:val="000000" w:themeColor="text1"/>
          <w:sz w:val="26"/>
          <w:szCs w:val="26"/>
        </w:rPr>
        <w:t> </w:t>
      </w:r>
      <w:r w:rsidRPr="005C0F8E">
        <w:rPr>
          <w:i/>
          <w:iCs/>
          <w:color w:val="000000" w:themeColor="text1"/>
          <w:sz w:val="26"/>
          <w:szCs w:val="26"/>
        </w:rPr>
        <w:t>L.</w:t>
      </w:r>
      <w:r w:rsidRPr="005C0F8E">
        <w:rPr>
          <w:color w:val="000000" w:themeColor="text1"/>
          <w:sz w:val="26"/>
          <w:szCs w:val="26"/>
        </w:rPr>
        <w:t> </w:t>
      </w:r>
      <w:r w:rsidRPr="005C0F8E">
        <w:rPr>
          <w:i/>
          <w:iCs/>
          <w:color w:val="000000" w:themeColor="text1"/>
          <w:sz w:val="26"/>
          <w:szCs w:val="26"/>
        </w:rPr>
        <w:t>monocytogenes</w:t>
      </w:r>
      <w:r w:rsidRPr="005C0F8E">
        <w:rPr>
          <w:rStyle w:val="apple-converted-space"/>
          <w:color w:val="000000" w:themeColor="text1"/>
          <w:sz w:val="26"/>
          <w:szCs w:val="26"/>
        </w:rPr>
        <w:t> </w:t>
      </w:r>
      <w:r w:rsidRPr="005C0F8E">
        <w:rPr>
          <w:color w:val="000000" w:themeColor="text1"/>
          <w:sz w:val="26"/>
          <w:szCs w:val="26"/>
        </w:rPr>
        <w:t>infection was confirmed in 2008–2009, among three patients with meningitis in Hanoi (Chau et al.</w:t>
      </w:r>
      <w:r w:rsidRPr="005C0F8E">
        <w:rPr>
          <w:rStyle w:val="apple-converted-space"/>
          <w:color w:val="000000" w:themeColor="text1"/>
          <w:sz w:val="26"/>
          <w:szCs w:val="26"/>
        </w:rPr>
        <w:t> </w:t>
      </w:r>
      <w:hyperlink r:id="rId13" w:anchor="ref-CR12" w:tooltip="Chau TT, Campbell JI, Schultsz C, Chau NV, Diep TS, Baker S, et al. (2010). Three adult cases of Listeria monocytogenes meningitis in Vietnam. PLoS Med                   7:e1000306." w:history="1">
        <w:r w:rsidRPr="005C0F8E">
          <w:rPr>
            <w:rStyle w:val="Hyperlink"/>
            <w:color w:val="000000" w:themeColor="text1"/>
            <w:sz w:val="26"/>
            <w:szCs w:val="26"/>
          </w:rPr>
          <w:t>2010</w:t>
        </w:r>
      </w:hyperlink>
      <w:r w:rsidRPr="005C0F8E">
        <w:rPr>
          <w:color w:val="000000" w:themeColor="text1"/>
          <w:sz w:val="26"/>
          <w:szCs w:val="26"/>
        </w:rPr>
        <w:t>; Tran et al.</w:t>
      </w:r>
      <w:r w:rsidRPr="005C0F8E">
        <w:rPr>
          <w:rStyle w:val="apple-converted-space"/>
          <w:color w:val="000000" w:themeColor="text1"/>
          <w:sz w:val="26"/>
          <w:szCs w:val="26"/>
        </w:rPr>
        <w:t> </w:t>
      </w:r>
      <w:hyperlink r:id="rId14" w:anchor="ref-CR13" w:tooltip="Chau TTH, Campbell J, Schultsz C, Nguyen C, To D, Baker S et al (2010) Three adult cases of Listeria monocytogenes Meningitis in Vietnam. PLoS Medicine                   7:e1000306." w:history="1">
        <w:r w:rsidRPr="005C0F8E">
          <w:rPr>
            <w:rStyle w:val="Hyperlink"/>
            <w:color w:val="000000" w:themeColor="text1"/>
            <w:sz w:val="26"/>
            <w:szCs w:val="26"/>
          </w:rPr>
          <w:t>2010</w:t>
        </w:r>
      </w:hyperlink>
      <w:r w:rsidRPr="005C0F8E">
        <w:rPr>
          <w:color w:val="000000" w:themeColor="text1"/>
          <w:sz w:val="26"/>
          <w:szCs w:val="26"/>
        </w:rPr>
        <w:t>). Listeriosis has been linked to consumption of unpasteurised soft cheeses, processed meat and fish products. A study of fish and seafood products from Nha Trang Bay (central Vietnam) identified</w:t>
      </w:r>
      <w:r w:rsidRPr="005C0F8E">
        <w:rPr>
          <w:rStyle w:val="apple-converted-space"/>
          <w:color w:val="000000" w:themeColor="text1"/>
          <w:sz w:val="26"/>
          <w:szCs w:val="26"/>
        </w:rPr>
        <w:t> </w:t>
      </w:r>
      <w:r w:rsidRPr="005C0F8E">
        <w:rPr>
          <w:i/>
          <w:iCs/>
          <w:color w:val="000000" w:themeColor="text1"/>
          <w:sz w:val="26"/>
          <w:szCs w:val="26"/>
        </w:rPr>
        <w:t>L. monocytogenes</w:t>
      </w:r>
      <w:r w:rsidRPr="005C0F8E">
        <w:rPr>
          <w:rStyle w:val="apple-converted-space"/>
          <w:color w:val="000000" w:themeColor="text1"/>
          <w:sz w:val="26"/>
          <w:szCs w:val="26"/>
        </w:rPr>
        <w:t> </w:t>
      </w:r>
      <w:r w:rsidRPr="005C0F8E">
        <w:rPr>
          <w:color w:val="000000" w:themeColor="text1"/>
          <w:sz w:val="26"/>
          <w:szCs w:val="26"/>
        </w:rPr>
        <w:t>in 5.8% (Beleneva</w:t>
      </w:r>
      <w:r w:rsidRPr="005C0F8E">
        <w:rPr>
          <w:rStyle w:val="apple-converted-space"/>
          <w:color w:val="000000" w:themeColor="text1"/>
          <w:sz w:val="26"/>
          <w:szCs w:val="26"/>
        </w:rPr>
        <w:t> </w:t>
      </w:r>
      <w:hyperlink r:id="rId15" w:anchor="ref-CR6" w:tooltip="Beleneva I (2011). Incidence and characteristics of Staphylococcus aureus and Listeria monocytogenes from the Japan and South China seas. Marine Pollution Bulletin                   62:382-387." w:history="1">
        <w:r w:rsidRPr="005C0F8E">
          <w:rPr>
            <w:rStyle w:val="Hyperlink"/>
            <w:color w:val="000000" w:themeColor="text1"/>
            <w:sz w:val="26"/>
            <w:szCs w:val="26"/>
          </w:rPr>
          <w:t>2011</w:t>
        </w:r>
      </w:hyperlink>
      <w:r w:rsidRPr="005C0F8E">
        <w:rPr>
          <w:color w:val="000000" w:themeColor="text1"/>
          <w:sz w:val="26"/>
          <w:szCs w:val="26"/>
        </w:rPr>
        <w:t>).</w:t>
      </w:r>
    </w:p>
    <w:p w14:paraId="373F132F" w14:textId="53BEC3CD" w:rsidR="002E327B" w:rsidRPr="005C0F8E" w:rsidRDefault="002E327B" w:rsidP="00A84785">
      <w:pPr>
        <w:pStyle w:val="NormalWeb"/>
        <w:spacing w:before="0" w:beforeAutospacing="0" w:after="360" w:afterAutospacing="0"/>
        <w:jc w:val="both"/>
        <w:rPr>
          <w:color w:val="000000" w:themeColor="text1"/>
          <w:sz w:val="26"/>
          <w:szCs w:val="26"/>
        </w:rPr>
      </w:pPr>
      <w:r w:rsidRPr="005C0F8E">
        <w:rPr>
          <w:color w:val="000000" w:themeColor="text1"/>
          <w:sz w:val="26"/>
          <w:szCs w:val="26"/>
        </w:rPr>
        <w:t>There are no data on</w:t>
      </w:r>
      <w:ins w:id="20" w:author="Phan Huy Quang" w:date="2021-06-09T21:28:00Z">
        <w:r w:rsidR="00640B69">
          <w:rPr>
            <w:color w:val="000000" w:themeColor="text1"/>
            <w:sz w:val="26"/>
            <w:szCs w:val="26"/>
            <w:lang w:val="en-US"/>
          </w:rPr>
          <w:t xml:space="preserve"> the</w:t>
        </w:r>
      </w:ins>
      <w:r w:rsidRPr="005C0F8E">
        <w:rPr>
          <w:color w:val="000000" w:themeColor="text1"/>
          <w:sz w:val="26"/>
          <w:szCs w:val="26"/>
        </w:rPr>
        <w:t xml:space="preserve"> prevalence of</w:t>
      </w:r>
      <w:r w:rsidRPr="005C0F8E">
        <w:rPr>
          <w:rStyle w:val="apple-converted-space"/>
          <w:color w:val="000000" w:themeColor="text1"/>
          <w:sz w:val="26"/>
          <w:szCs w:val="26"/>
        </w:rPr>
        <w:t> </w:t>
      </w:r>
      <w:r w:rsidRPr="005C0F8E">
        <w:rPr>
          <w:i/>
          <w:iCs/>
          <w:color w:val="000000" w:themeColor="text1"/>
          <w:sz w:val="26"/>
          <w:szCs w:val="26"/>
        </w:rPr>
        <w:t>L. monocytogenes</w:t>
      </w:r>
      <w:r w:rsidRPr="005C0F8E">
        <w:rPr>
          <w:rStyle w:val="apple-converted-space"/>
          <w:color w:val="000000" w:themeColor="text1"/>
          <w:sz w:val="26"/>
          <w:szCs w:val="26"/>
        </w:rPr>
        <w:t> </w:t>
      </w:r>
      <w:r w:rsidRPr="005C0F8E">
        <w:rPr>
          <w:color w:val="000000" w:themeColor="text1"/>
          <w:sz w:val="26"/>
          <w:szCs w:val="26"/>
        </w:rPr>
        <w:t>in meat products in Vietnam, but studies in the region (Thailand) suggest a high prevalence of</w:t>
      </w:r>
      <w:r w:rsidRPr="005C0F8E">
        <w:rPr>
          <w:rStyle w:val="apple-converted-space"/>
          <w:color w:val="000000" w:themeColor="text1"/>
          <w:sz w:val="26"/>
          <w:szCs w:val="26"/>
        </w:rPr>
        <w:t> </w:t>
      </w:r>
      <w:r w:rsidRPr="005C0F8E">
        <w:rPr>
          <w:i/>
          <w:iCs/>
          <w:color w:val="000000" w:themeColor="text1"/>
          <w:sz w:val="26"/>
          <w:szCs w:val="26"/>
        </w:rPr>
        <w:t>L. monocytogenes</w:t>
      </w:r>
      <w:r w:rsidRPr="005C0F8E">
        <w:rPr>
          <w:rStyle w:val="apple-converted-space"/>
          <w:color w:val="000000" w:themeColor="text1"/>
          <w:sz w:val="26"/>
          <w:szCs w:val="26"/>
        </w:rPr>
        <w:t> </w:t>
      </w:r>
      <w:r w:rsidRPr="005C0F8E">
        <w:rPr>
          <w:color w:val="000000" w:themeColor="text1"/>
          <w:sz w:val="26"/>
          <w:szCs w:val="26"/>
        </w:rPr>
        <w:t>in raw meats, especially in those sold in supermarkets (Indrawattana et al.</w:t>
      </w:r>
      <w:r w:rsidRPr="005C0F8E">
        <w:rPr>
          <w:rStyle w:val="apple-converted-space"/>
          <w:color w:val="000000" w:themeColor="text1"/>
          <w:sz w:val="26"/>
          <w:szCs w:val="26"/>
        </w:rPr>
        <w:t> </w:t>
      </w:r>
      <w:hyperlink r:id="rId16" w:anchor="ref-CR62" w:tooltip="Indrawattana N, Nibaddhasobon T, Sookrung N, Chongsa-Nguan M, Tungtrongchitr A, Makino S, et al. (2011). Prevalence of Listeria monocytogenes in raw meats marketed in Bangkok and characterization of the isolates by phenotypic and molecular methods. J Health Popul Nutr                   29:26-38." w:history="1">
        <w:r w:rsidRPr="005C0F8E">
          <w:rPr>
            <w:rStyle w:val="Hyperlink"/>
            <w:color w:val="000000" w:themeColor="text1"/>
            <w:sz w:val="26"/>
            <w:szCs w:val="26"/>
          </w:rPr>
          <w:t>2011</w:t>
        </w:r>
      </w:hyperlink>
      <w:r w:rsidRPr="005C0F8E">
        <w:rPr>
          <w:color w:val="000000" w:themeColor="text1"/>
          <w:sz w:val="26"/>
          <w:szCs w:val="26"/>
        </w:rPr>
        <w:t xml:space="preserve">). In Vietnam, meat is </w:t>
      </w:r>
      <w:ins w:id="21" w:author="Phan Huy Quang" w:date="2021-06-09T21:29:00Z">
        <w:r w:rsidR="00640B69">
          <w:rPr>
            <w:color w:val="000000" w:themeColor="text1"/>
            <w:sz w:val="26"/>
            <w:szCs w:val="26"/>
            <w:lang w:val="en-US"/>
          </w:rPr>
          <w:t xml:space="preserve">being </w:t>
        </w:r>
      </w:ins>
      <w:r w:rsidRPr="005C0F8E">
        <w:rPr>
          <w:color w:val="000000" w:themeColor="text1"/>
          <w:sz w:val="26"/>
          <w:szCs w:val="26"/>
        </w:rPr>
        <w:t>increasingly</w:t>
      </w:r>
      <w:ins w:id="22" w:author="Phan Huy Quang" w:date="2021-06-09T21:29:00Z">
        <w:r w:rsidR="00640B69">
          <w:rPr>
            <w:color w:val="000000" w:themeColor="text1"/>
            <w:sz w:val="26"/>
            <w:szCs w:val="26"/>
            <w:lang w:val="en-US"/>
          </w:rPr>
          <w:t xml:space="preserve"> purchased</w:t>
        </w:r>
      </w:ins>
      <w:del w:id="23" w:author="Phan Huy Quang" w:date="2021-06-09T21:29:00Z">
        <w:r w:rsidRPr="005C0F8E" w:rsidDel="00640B69">
          <w:rPr>
            <w:color w:val="000000" w:themeColor="text1"/>
            <w:sz w:val="26"/>
            <w:szCs w:val="26"/>
          </w:rPr>
          <w:delText xml:space="preserve"> bo</w:delText>
        </w:r>
      </w:del>
      <w:del w:id="24" w:author="Phan Huy Quang" w:date="2021-06-09T21:28:00Z">
        <w:r w:rsidRPr="005C0F8E" w:rsidDel="00640B69">
          <w:rPr>
            <w:color w:val="000000" w:themeColor="text1"/>
            <w:sz w:val="26"/>
            <w:szCs w:val="26"/>
          </w:rPr>
          <w:delText>ught</w:delText>
        </w:r>
      </w:del>
      <w:r w:rsidRPr="005C0F8E">
        <w:rPr>
          <w:color w:val="000000" w:themeColor="text1"/>
          <w:sz w:val="26"/>
          <w:szCs w:val="26"/>
        </w:rPr>
        <w:t xml:space="preserve"> from supermarkets, especially in urban areas.</w:t>
      </w:r>
    </w:p>
    <w:p w14:paraId="09CFC0AD" w14:textId="77777777" w:rsidR="002E327B" w:rsidRPr="005C0F8E" w:rsidRDefault="002E327B" w:rsidP="00A84785">
      <w:pPr>
        <w:pStyle w:val="Heading3"/>
        <w:spacing w:before="0" w:after="120"/>
        <w:jc w:val="both"/>
        <w:rPr>
          <w:rFonts w:ascii="Times New Roman" w:hAnsi="Times New Roman" w:cs="Times New Roman"/>
          <w:b/>
          <w:bCs/>
          <w:color w:val="000000" w:themeColor="text1"/>
          <w:sz w:val="26"/>
          <w:szCs w:val="26"/>
        </w:rPr>
      </w:pPr>
      <w:r w:rsidRPr="005C0F8E">
        <w:rPr>
          <w:rFonts w:ascii="Times New Roman" w:hAnsi="Times New Roman" w:cs="Times New Roman"/>
          <w:b/>
          <w:bCs/>
          <w:i/>
          <w:iCs/>
          <w:color w:val="000000" w:themeColor="text1"/>
          <w:sz w:val="26"/>
          <w:szCs w:val="26"/>
        </w:rPr>
        <w:t>Streptococcus suis</w:t>
      </w:r>
    </w:p>
    <w:p w14:paraId="2A61A637" w14:textId="40987DC8" w:rsidR="0098466E" w:rsidRPr="005C0F8E" w:rsidRDefault="00F84044" w:rsidP="00A84785">
      <w:pPr>
        <w:pStyle w:val="NormalWeb"/>
        <w:spacing w:before="0" w:beforeAutospacing="0" w:after="360" w:afterAutospacing="0"/>
        <w:jc w:val="both"/>
        <w:rPr>
          <w:color w:val="000000" w:themeColor="text1"/>
          <w:sz w:val="26"/>
          <w:szCs w:val="26"/>
          <w:lang w:val="en-US"/>
        </w:rPr>
      </w:pPr>
      <w:r w:rsidRPr="005C0F8E">
        <w:rPr>
          <w:color w:val="000000" w:themeColor="text1"/>
          <w:sz w:val="26"/>
          <w:szCs w:val="26"/>
          <w:shd w:val="clear" w:color="auto" w:fill="FFFFFF"/>
        </w:rPr>
        <w:t xml:space="preserve">In Vietnam, </w:t>
      </w:r>
      <w:r w:rsidR="000B3FFC" w:rsidRPr="005C0F8E">
        <w:rPr>
          <w:i/>
          <w:iCs/>
          <w:color w:val="000000" w:themeColor="text1"/>
          <w:sz w:val="26"/>
          <w:szCs w:val="26"/>
        </w:rPr>
        <w:t>Streptococcus suis</w:t>
      </w:r>
      <w:r w:rsidR="000B3FFC" w:rsidRPr="005C0F8E">
        <w:rPr>
          <w:rStyle w:val="apple-converted-space"/>
          <w:color w:val="000000" w:themeColor="text1"/>
          <w:sz w:val="26"/>
          <w:szCs w:val="26"/>
        </w:rPr>
        <w:t> </w:t>
      </w:r>
      <w:r w:rsidR="000B3FFC" w:rsidRPr="005C0F8E">
        <w:rPr>
          <w:color w:val="000000" w:themeColor="text1"/>
          <w:sz w:val="26"/>
          <w:szCs w:val="26"/>
          <w:shd w:val="clear" w:color="auto" w:fill="FFFFFF"/>
        </w:rPr>
        <w:t xml:space="preserve"> </w:t>
      </w:r>
      <w:r w:rsidRPr="005C0F8E">
        <w:rPr>
          <w:color w:val="000000" w:themeColor="text1"/>
          <w:sz w:val="26"/>
          <w:szCs w:val="26"/>
          <w:shd w:val="clear" w:color="auto" w:fill="FFFFFF"/>
        </w:rPr>
        <w:t>is the leading cause of bacterial meningitis in adult</w:t>
      </w:r>
      <w:r w:rsidRPr="005C0F8E">
        <w:rPr>
          <w:color w:val="000000" w:themeColor="text1"/>
          <w:sz w:val="26"/>
          <w:szCs w:val="26"/>
          <w:shd w:val="clear" w:color="auto" w:fill="FFFFFF"/>
          <w:lang w:val="en-US"/>
        </w:rPr>
        <w:t xml:space="preserve"> humans. </w:t>
      </w:r>
      <w:r w:rsidR="000B3FFC" w:rsidRPr="005C0F8E">
        <w:rPr>
          <w:color w:val="000000" w:themeColor="text1"/>
          <w:sz w:val="26"/>
          <w:szCs w:val="26"/>
        </w:rPr>
        <w:t>A case–control study identified the following risk factors: (1) eating undercooked pig blood/intestine; (2) occupation related to pigs; and (3) exposure to pigs while having skin injuries (Nghia et al.</w:t>
      </w:r>
      <w:r w:rsidR="000B3FFC" w:rsidRPr="005C0F8E">
        <w:rPr>
          <w:rStyle w:val="apple-converted-space"/>
          <w:color w:val="000000" w:themeColor="text1"/>
          <w:sz w:val="26"/>
          <w:szCs w:val="26"/>
        </w:rPr>
        <w:t> </w:t>
      </w:r>
      <w:hyperlink r:id="rId17" w:anchor="ref-CR90" w:tooltip="Nghia HD, Tu le TP, Wolbers M, Thai CQ, Hoang NV, Nga TV, et al. (2011). Risk factors of Streptococcus suis infection in Vietnam. A case-control study. PLoS One                   6:e17604." w:history="1">
        <w:r w:rsidR="000B3FFC" w:rsidRPr="005C0F8E">
          <w:rPr>
            <w:rStyle w:val="Hyperlink"/>
            <w:color w:val="000000" w:themeColor="text1"/>
            <w:sz w:val="26"/>
            <w:szCs w:val="26"/>
          </w:rPr>
          <w:t>2011</w:t>
        </w:r>
      </w:hyperlink>
      <w:r w:rsidR="000B3FFC" w:rsidRPr="005C0F8E">
        <w:rPr>
          <w:color w:val="000000" w:themeColor="text1"/>
          <w:sz w:val="26"/>
          <w:szCs w:val="26"/>
        </w:rPr>
        <w:t>). Due to poorly regulated marketing systems, ill pigs may enter the food chain, thus posing a significant risk to both slaughterhouse workers and consumers. Consumption of pig blood, intestines and organ meats is common in Vietnam (Wertheim et al.</w:t>
      </w:r>
      <w:r w:rsidR="000B3FFC" w:rsidRPr="005C0F8E">
        <w:rPr>
          <w:rStyle w:val="apple-converted-space"/>
          <w:color w:val="000000" w:themeColor="text1"/>
          <w:sz w:val="26"/>
          <w:szCs w:val="26"/>
        </w:rPr>
        <w:t> </w:t>
      </w:r>
      <w:hyperlink r:id="rId18" w:anchor="ref-CR142" w:tooltip="Wertheim HF, Nghia HD, Taylor W, and Schultsz C (2009a). Streptococcus suis: an emerging human pathogen. Clin Infect Dis                   48:617-625." w:history="1">
        <w:r w:rsidR="000B3FFC" w:rsidRPr="005C0F8E">
          <w:rPr>
            <w:rStyle w:val="Hyperlink"/>
            <w:color w:val="000000" w:themeColor="text1"/>
            <w:sz w:val="26"/>
            <w:szCs w:val="26"/>
          </w:rPr>
          <w:t>2009a</w:t>
        </w:r>
      </w:hyperlink>
      <w:r w:rsidR="000B3FFC" w:rsidRPr="005C0F8E">
        <w:rPr>
          <w:color w:val="000000" w:themeColor="text1"/>
          <w:sz w:val="26"/>
          <w:szCs w:val="26"/>
          <w:lang w:val="vi-VN"/>
        </w:rPr>
        <w:t xml:space="preserve">. </w:t>
      </w:r>
      <w:r w:rsidR="002E327B" w:rsidRPr="005C0F8E">
        <w:rPr>
          <w:i/>
          <w:iCs/>
          <w:color w:val="000000" w:themeColor="text1"/>
          <w:sz w:val="26"/>
          <w:szCs w:val="26"/>
        </w:rPr>
        <w:t>Streptococcus suis</w:t>
      </w:r>
      <w:r w:rsidR="002E327B" w:rsidRPr="005C0F8E">
        <w:rPr>
          <w:rStyle w:val="apple-converted-space"/>
          <w:color w:val="000000" w:themeColor="text1"/>
          <w:sz w:val="26"/>
          <w:szCs w:val="26"/>
        </w:rPr>
        <w:t> </w:t>
      </w:r>
      <w:r w:rsidR="002E327B" w:rsidRPr="005C0F8E">
        <w:rPr>
          <w:color w:val="000000" w:themeColor="text1"/>
          <w:sz w:val="26"/>
          <w:szCs w:val="26"/>
        </w:rPr>
        <w:t>carriage rates of 41% (</w:t>
      </w:r>
      <w:r w:rsidR="002E327B" w:rsidRPr="005C0F8E">
        <w:rPr>
          <w:i/>
          <w:iCs/>
          <w:color w:val="000000" w:themeColor="text1"/>
          <w:sz w:val="26"/>
          <w:szCs w:val="26"/>
        </w:rPr>
        <w:t>n</w:t>
      </w:r>
      <w:r w:rsidR="002E327B" w:rsidRPr="005C0F8E">
        <w:rPr>
          <w:color w:val="000000" w:themeColor="text1"/>
          <w:sz w:val="26"/>
          <w:szCs w:val="26"/>
        </w:rPr>
        <w:t> = 542) have been identified in healthy Vietnamese pigs. Serotype 2 appears to be dominant (14%), followed by serotypes 3, 21, 21 and 16 (Ngo et al.</w:t>
      </w:r>
      <w:r w:rsidR="002E327B" w:rsidRPr="005C0F8E">
        <w:rPr>
          <w:rStyle w:val="apple-converted-space"/>
          <w:color w:val="000000" w:themeColor="text1"/>
          <w:sz w:val="26"/>
          <w:szCs w:val="26"/>
        </w:rPr>
        <w:t> </w:t>
      </w:r>
      <w:hyperlink r:id="rId19" w:anchor="ref-CR91" w:tooltip="Ngo TH, T.B.C. T, Tran T.T.N., Nguyen V. D., Campbell J, Pham H.A., et al. (2011). Slaughterhouse Pigs Are a Major Reservoir of Streptococcus suis Serotype 2 Capable of Causing Human Infection in Southern Vietnam. PLoS One                   6:e17943." w:history="1">
        <w:r w:rsidR="002E327B" w:rsidRPr="005C0F8E">
          <w:rPr>
            <w:rStyle w:val="Hyperlink"/>
            <w:color w:val="000000" w:themeColor="text1"/>
            <w:sz w:val="26"/>
            <w:szCs w:val="26"/>
          </w:rPr>
          <w:t>2011</w:t>
        </w:r>
      </w:hyperlink>
      <w:r w:rsidR="002E327B" w:rsidRPr="005C0F8E">
        <w:rPr>
          <w:color w:val="000000" w:themeColor="text1"/>
          <w:sz w:val="26"/>
          <w:szCs w:val="26"/>
        </w:rPr>
        <w:t>)</w:t>
      </w:r>
      <w:r w:rsidR="0097704F" w:rsidRPr="005C0F8E">
        <w:rPr>
          <w:color w:val="000000" w:themeColor="text1"/>
          <w:sz w:val="26"/>
          <w:szCs w:val="26"/>
          <w:lang w:val="en-US"/>
        </w:rPr>
        <w:t xml:space="preserve">. </w:t>
      </w:r>
      <w:r w:rsidR="0098466E" w:rsidRPr="005C0F8E">
        <w:rPr>
          <w:color w:val="000000" w:themeColor="text1"/>
          <w:sz w:val="26"/>
          <w:szCs w:val="26"/>
          <w:shd w:val="clear" w:color="auto" w:fill="FFFFFF"/>
        </w:rPr>
        <w:t>An increase in tetracycline</w:t>
      </w:r>
      <w:r w:rsidR="000B3FFC" w:rsidRPr="005C0F8E">
        <w:rPr>
          <w:color w:val="000000" w:themeColor="text1"/>
          <w:sz w:val="26"/>
          <w:szCs w:val="26"/>
          <w:shd w:val="clear" w:color="auto" w:fill="FFFFFF"/>
          <w:lang w:val="en-US"/>
        </w:rPr>
        <w:t xml:space="preserve"> (88.6%)</w:t>
      </w:r>
      <w:r w:rsidR="0098466E" w:rsidRPr="005C0F8E">
        <w:rPr>
          <w:color w:val="000000" w:themeColor="text1"/>
          <w:sz w:val="26"/>
          <w:szCs w:val="26"/>
          <w:shd w:val="clear" w:color="auto" w:fill="FFFFFF"/>
        </w:rPr>
        <w:t xml:space="preserve"> and chloramphenicol </w:t>
      </w:r>
      <w:r w:rsidR="000B3FFC" w:rsidRPr="005C0F8E">
        <w:rPr>
          <w:color w:val="000000" w:themeColor="text1"/>
          <w:sz w:val="26"/>
          <w:szCs w:val="26"/>
          <w:shd w:val="clear" w:color="auto" w:fill="FFFFFF"/>
          <w:lang w:val="en-US"/>
        </w:rPr>
        <w:t xml:space="preserve">(8.6%) </w:t>
      </w:r>
      <w:r w:rsidR="0098466E" w:rsidRPr="005C0F8E">
        <w:rPr>
          <w:color w:val="000000" w:themeColor="text1"/>
          <w:sz w:val="26"/>
          <w:szCs w:val="26"/>
          <w:shd w:val="clear" w:color="auto" w:fill="FFFFFF"/>
        </w:rPr>
        <w:t>resistance was observed in</w:t>
      </w:r>
      <w:r w:rsidR="0098466E" w:rsidRPr="005C0F8E">
        <w:rPr>
          <w:rStyle w:val="apple-converted-space"/>
          <w:color w:val="000000" w:themeColor="text1"/>
          <w:sz w:val="26"/>
          <w:szCs w:val="26"/>
          <w:shd w:val="clear" w:color="auto" w:fill="FFFFFF"/>
        </w:rPr>
        <w:t> </w:t>
      </w:r>
      <w:r w:rsidR="0098466E" w:rsidRPr="005C0F8E">
        <w:rPr>
          <w:rStyle w:val="Emphasis"/>
          <w:color w:val="000000" w:themeColor="text1"/>
          <w:sz w:val="26"/>
          <w:szCs w:val="26"/>
        </w:rPr>
        <w:t>S. suis</w:t>
      </w:r>
      <w:r w:rsidR="0098466E" w:rsidRPr="005C0F8E">
        <w:rPr>
          <w:rStyle w:val="apple-converted-space"/>
          <w:color w:val="000000" w:themeColor="text1"/>
          <w:sz w:val="26"/>
          <w:szCs w:val="26"/>
          <w:shd w:val="clear" w:color="auto" w:fill="FFFFFF"/>
        </w:rPr>
        <w:t> </w:t>
      </w:r>
      <w:r w:rsidR="0098466E" w:rsidRPr="005C0F8E">
        <w:rPr>
          <w:color w:val="000000" w:themeColor="text1"/>
          <w:sz w:val="26"/>
          <w:szCs w:val="26"/>
          <w:shd w:val="clear" w:color="auto" w:fill="FFFFFF"/>
        </w:rPr>
        <w:t>over an 11-year period, associated with agricultural antibiotic use [</w:t>
      </w:r>
      <w:hyperlink r:id="rId20" w:anchor="B29" w:history="1">
        <w:r w:rsidR="0098466E" w:rsidRPr="005C0F8E">
          <w:rPr>
            <w:rStyle w:val="Hyperlink"/>
            <w:color w:val="000000" w:themeColor="text1"/>
            <w:sz w:val="26"/>
            <w:szCs w:val="26"/>
          </w:rPr>
          <w:t>29</w:t>
        </w:r>
      </w:hyperlink>
      <w:r w:rsidR="0098466E" w:rsidRPr="005C0F8E">
        <w:rPr>
          <w:color w:val="000000" w:themeColor="text1"/>
          <w:sz w:val="26"/>
          <w:szCs w:val="26"/>
          <w:shd w:val="clear" w:color="auto" w:fill="FFFFFF"/>
        </w:rPr>
        <w:t>]</w:t>
      </w:r>
      <w:r w:rsidR="000B3FFC" w:rsidRPr="005C0F8E">
        <w:rPr>
          <w:color w:val="000000" w:themeColor="text1"/>
          <w:sz w:val="26"/>
          <w:szCs w:val="26"/>
          <w:shd w:val="clear" w:color="auto" w:fill="FFFFFF"/>
          <w:lang w:val="en-US"/>
        </w:rPr>
        <w:t>. However, there is very limited data on antibiotic resistan</w:t>
      </w:r>
      <w:r w:rsidR="0097704F" w:rsidRPr="005C0F8E">
        <w:rPr>
          <w:color w:val="000000" w:themeColor="text1"/>
          <w:sz w:val="26"/>
          <w:szCs w:val="26"/>
          <w:shd w:val="clear" w:color="auto" w:fill="FFFFFF"/>
          <w:lang w:val="en-US"/>
        </w:rPr>
        <w:t>ce</w:t>
      </w:r>
      <w:r w:rsidR="000B3FFC" w:rsidRPr="005C0F8E">
        <w:rPr>
          <w:color w:val="000000" w:themeColor="text1"/>
          <w:sz w:val="26"/>
          <w:szCs w:val="26"/>
          <w:shd w:val="clear" w:color="auto" w:fill="FFFFFF"/>
          <w:lang w:val="en-US"/>
        </w:rPr>
        <w:t xml:space="preserve"> strains in Vietnam.</w:t>
      </w:r>
    </w:p>
    <w:p w14:paraId="79B208C1" w14:textId="6610CA6F" w:rsidR="002E327B" w:rsidRPr="005C0F8E" w:rsidRDefault="002E327B" w:rsidP="00A84785">
      <w:pPr>
        <w:pStyle w:val="Heading3"/>
        <w:spacing w:before="0" w:after="120"/>
        <w:jc w:val="both"/>
        <w:rPr>
          <w:rFonts w:ascii="Times New Roman" w:hAnsi="Times New Roman" w:cs="Times New Roman"/>
          <w:b/>
          <w:bCs/>
          <w:color w:val="000000" w:themeColor="text1"/>
          <w:sz w:val="26"/>
          <w:szCs w:val="26"/>
          <w:lang w:val="en-US"/>
        </w:rPr>
      </w:pPr>
      <w:r w:rsidRPr="005C0F8E">
        <w:rPr>
          <w:rFonts w:ascii="Times New Roman" w:hAnsi="Times New Roman" w:cs="Times New Roman"/>
          <w:b/>
          <w:bCs/>
          <w:i/>
          <w:iCs/>
          <w:color w:val="000000" w:themeColor="text1"/>
          <w:sz w:val="26"/>
          <w:szCs w:val="26"/>
        </w:rPr>
        <w:t>Leptospir</w:t>
      </w:r>
      <w:r w:rsidR="00FA735B" w:rsidRPr="005C0F8E">
        <w:rPr>
          <w:rFonts w:ascii="Times New Roman" w:hAnsi="Times New Roman" w:cs="Times New Roman"/>
          <w:b/>
          <w:bCs/>
          <w:i/>
          <w:iCs/>
          <w:color w:val="000000" w:themeColor="text1"/>
          <w:sz w:val="26"/>
          <w:szCs w:val="26"/>
          <w:lang w:val="en-US"/>
        </w:rPr>
        <w:t xml:space="preserve">a </w:t>
      </w:r>
      <w:proofErr w:type="spellStart"/>
      <w:r w:rsidR="00FA735B" w:rsidRPr="005C0F8E">
        <w:rPr>
          <w:rFonts w:ascii="Times New Roman" w:hAnsi="Times New Roman" w:cs="Times New Roman"/>
          <w:b/>
          <w:bCs/>
          <w:color w:val="000000" w:themeColor="text1"/>
          <w:sz w:val="26"/>
          <w:szCs w:val="26"/>
          <w:lang w:val="en-US"/>
        </w:rPr>
        <w:t>spp</w:t>
      </w:r>
      <w:proofErr w:type="spellEnd"/>
    </w:p>
    <w:p w14:paraId="3E06D462" w14:textId="77777777" w:rsidR="002E327B" w:rsidRPr="005C0F8E" w:rsidRDefault="002E327B" w:rsidP="00A84785">
      <w:pPr>
        <w:pStyle w:val="NormalWeb"/>
        <w:spacing w:before="0" w:beforeAutospacing="0" w:after="360" w:afterAutospacing="0"/>
        <w:jc w:val="both"/>
        <w:rPr>
          <w:color w:val="000000" w:themeColor="text1"/>
          <w:sz w:val="26"/>
          <w:szCs w:val="26"/>
        </w:rPr>
      </w:pPr>
      <w:r w:rsidRPr="005C0F8E">
        <w:rPr>
          <w:color w:val="000000" w:themeColor="text1"/>
          <w:sz w:val="26"/>
          <w:szCs w:val="26"/>
        </w:rPr>
        <w:t>Leptospirosis is caused by several pathogenic species within the genus</w:t>
      </w:r>
      <w:r w:rsidRPr="005C0F8E">
        <w:rPr>
          <w:rStyle w:val="apple-converted-space"/>
          <w:color w:val="000000" w:themeColor="text1"/>
          <w:sz w:val="26"/>
          <w:szCs w:val="26"/>
        </w:rPr>
        <w:t> </w:t>
      </w:r>
      <w:r w:rsidRPr="005C0F8E">
        <w:rPr>
          <w:i/>
          <w:iCs/>
          <w:color w:val="000000" w:themeColor="text1"/>
          <w:sz w:val="26"/>
          <w:szCs w:val="26"/>
        </w:rPr>
        <w:t>Leptospira</w:t>
      </w:r>
      <w:r w:rsidRPr="005C0F8E">
        <w:rPr>
          <w:color w:val="000000" w:themeColor="text1"/>
          <w:sz w:val="26"/>
          <w:szCs w:val="26"/>
        </w:rPr>
        <w:t>. Humans become infected through cuts, skin abrasions or by drinking contaminated water. Symptoms can range from mild, influenza-like illness to severe infection with renal and hepatic failure, pulmonary distress and death (Adler and de la Pena Moctezuma</w:t>
      </w:r>
      <w:r w:rsidRPr="005C0F8E">
        <w:rPr>
          <w:rStyle w:val="apple-converted-space"/>
          <w:color w:val="000000" w:themeColor="text1"/>
          <w:sz w:val="26"/>
          <w:szCs w:val="26"/>
        </w:rPr>
        <w:t> </w:t>
      </w:r>
      <w:hyperlink r:id="rId21" w:anchor="ref-CR1" w:tooltip="Adler B, and de la Pena Moctezuma A (2010). Leptospira and leptospirosis. Vet Microbiol                   140:287-296." w:history="1">
        <w:r w:rsidRPr="005C0F8E">
          <w:rPr>
            <w:rStyle w:val="Hyperlink"/>
            <w:color w:val="000000" w:themeColor="text1"/>
            <w:sz w:val="26"/>
            <w:szCs w:val="26"/>
          </w:rPr>
          <w:t>2010</w:t>
        </w:r>
      </w:hyperlink>
      <w:r w:rsidRPr="005C0F8E">
        <w:rPr>
          <w:color w:val="000000" w:themeColor="text1"/>
          <w:sz w:val="26"/>
          <w:szCs w:val="26"/>
        </w:rPr>
        <w:t>).</w:t>
      </w:r>
    </w:p>
    <w:p w14:paraId="03145FE6" w14:textId="38758CCE" w:rsidR="0036213A" w:rsidRPr="005C0F8E" w:rsidRDefault="002E327B" w:rsidP="00A84785">
      <w:pPr>
        <w:pStyle w:val="NormalWeb"/>
        <w:spacing w:before="0" w:beforeAutospacing="0" w:after="360" w:afterAutospacing="0"/>
        <w:jc w:val="both"/>
        <w:rPr>
          <w:color w:val="000000" w:themeColor="text1"/>
          <w:sz w:val="26"/>
          <w:szCs w:val="26"/>
          <w:lang w:val="en-US"/>
        </w:rPr>
      </w:pPr>
      <w:r w:rsidRPr="005C0F8E">
        <w:rPr>
          <w:color w:val="000000" w:themeColor="text1"/>
          <w:sz w:val="26"/>
          <w:szCs w:val="26"/>
        </w:rPr>
        <w:t xml:space="preserve">Leptospiras have a broad range of animal reservoirs. Most studies in Vietnam have focused on pigs due to their impact on swine reproduction. In the Mekong Delta, Bratislava, Icterohaemorrhagiae, Automnalis, Grippotyphosa and Pomona are the most common </w:t>
      </w:r>
      <w:r w:rsidRPr="005C0F8E">
        <w:rPr>
          <w:color w:val="000000" w:themeColor="text1"/>
          <w:sz w:val="26"/>
          <w:szCs w:val="26"/>
        </w:rPr>
        <w:lastRenderedPageBreak/>
        <w:t>serovars, with higher prevalence in small-scale farms compared to large holdings (Boqvist et al.</w:t>
      </w:r>
      <w:r w:rsidRPr="005C0F8E">
        <w:rPr>
          <w:rStyle w:val="apple-converted-space"/>
          <w:color w:val="000000" w:themeColor="text1"/>
          <w:sz w:val="26"/>
          <w:szCs w:val="26"/>
        </w:rPr>
        <w:t> </w:t>
      </w:r>
      <w:hyperlink r:id="rId22" w:anchor="ref-CR8" w:tooltip="Boqvist S, Chau BL, Gunnarsson A, Engvall EO, Vagsholm I, and Magnusson U (2002a). Animal- and herd-level risk factors for leptospiral seropositivity among sows in the Mekong Delta, Vietnam. Preventive Veterinary Medicine                   53:233-245." w:history="1">
        <w:r w:rsidRPr="005C0F8E">
          <w:rPr>
            <w:rStyle w:val="Hyperlink"/>
            <w:color w:val="000000" w:themeColor="text1"/>
            <w:sz w:val="26"/>
            <w:szCs w:val="26"/>
          </w:rPr>
          <w:t>2002a</w:t>
        </w:r>
      </w:hyperlink>
      <w:r w:rsidRPr="005C0F8E">
        <w:rPr>
          <w:color w:val="000000" w:themeColor="text1"/>
          <w:sz w:val="26"/>
          <w:szCs w:val="26"/>
        </w:rPr>
        <w:t>,</w:t>
      </w:r>
      <w:r w:rsidRPr="005C0F8E">
        <w:rPr>
          <w:rStyle w:val="apple-converted-space"/>
          <w:color w:val="000000" w:themeColor="text1"/>
          <w:sz w:val="26"/>
          <w:szCs w:val="26"/>
        </w:rPr>
        <w:t> </w:t>
      </w:r>
      <w:hyperlink r:id="rId23" w:anchor="ref-CR9" w:tooltip="Boqvist S, Thu HTV, Vagsholm I, and Magnusson U (2002b). The impact of Leptospira seropositivity on reproductive performance in sows in southern Viet Nam. Theriogenology                   58:1327-1335." w:history="1">
        <w:r w:rsidRPr="005C0F8E">
          <w:rPr>
            <w:rStyle w:val="Hyperlink"/>
            <w:color w:val="000000" w:themeColor="text1"/>
            <w:sz w:val="26"/>
            <w:szCs w:val="26"/>
          </w:rPr>
          <w:t>b</w:t>
        </w:r>
      </w:hyperlink>
      <w:r w:rsidRPr="005C0F8E">
        <w:rPr>
          <w:color w:val="000000" w:themeColor="text1"/>
          <w:sz w:val="26"/>
          <w:szCs w:val="26"/>
        </w:rPr>
        <w:t>). In general, there appears to be little overlap between serovars in pigs and humans; however, there is a paucity of surveillance data on which to judge exposures and epidemiological associations. The diffuse clinical picture and lack of straightforward diagnostics for leptospirosis (Wagenaar et al.</w:t>
      </w:r>
      <w:r w:rsidRPr="005C0F8E">
        <w:rPr>
          <w:rStyle w:val="apple-converted-space"/>
          <w:color w:val="000000" w:themeColor="text1"/>
          <w:sz w:val="26"/>
          <w:szCs w:val="26"/>
        </w:rPr>
        <w:t> </w:t>
      </w:r>
      <w:hyperlink r:id="rId24" w:anchor="ref-CR140" w:tooltip="Wagenaar JFP, Falke THF, Nam NV, Binh TQ, Smits HL, Cobelens FGJ, et al. (2004). Rapid serological assays for leptospirosis are of limited value in southern Vietnam. Annals of Tropical Medicine and Parasitology                   98:843-850." w:history="1">
        <w:r w:rsidRPr="005C0F8E">
          <w:rPr>
            <w:rStyle w:val="Hyperlink"/>
            <w:color w:val="000000" w:themeColor="text1"/>
            <w:sz w:val="26"/>
            <w:szCs w:val="26"/>
          </w:rPr>
          <w:t>2004</w:t>
        </w:r>
      </w:hyperlink>
      <w:r w:rsidRPr="005C0F8E">
        <w:rPr>
          <w:color w:val="000000" w:themeColor="text1"/>
          <w:sz w:val="26"/>
          <w:szCs w:val="26"/>
        </w:rPr>
        <w:t>; Smythe et al.</w:t>
      </w:r>
      <w:r w:rsidRPr="005C0F8E">
        <w:rPr>
          <w:rStyle w:val="apple-converted-space"/>
          <w:color w:val="000000" w:themeColor="text1"/>
          <w:sz w:val="26"/>
          <w:szCs w:val="26"/>
        </w:rPr>
        <w:t> </w:t>
      </w:r>
      <w:hyperlink r:id="rId25" w:anchor="ref-CR111" w:tooltip="Smythe LD, Wuthiekanun V, Chierakul W, Suputtamongkol Y, Tiengrim S, Dohnt MF, et al. (2009). The microscopic agglutination test (MAT) is an unreliable predictor of infecting Leptospira serovar in Thailand. Am J Trop Med Hyg                   81:695-697." w:history="1">
        <w:r w:rsidRPr="005C0F8E">
          <w:rPr>
            <w:rStyle w:val="Hyperlink"/>
            <w:color w:val="000000" w:themeColor="text1"/>
            <w:sz w:val="26"/>
            <w:szCs w:val="26"/>
          </w:rPr>
          <w:t>2009</w:t>
        </w:r>
      </w:hyperlink>
      <w:r w:rsidRPr="005C0F8E">
        <w:rPr>
          <w:color w:val="000000" w:themeColor="text1"/>
          <w:sz w:val="26"/>
          <w:szCs w:val="26"/>
        </w:rPr>
        <w:t>) hamper adequate case reporting from Vietnam.</w:t>
      </w:r>
    </w:p>
    <w:p w14:paraId="5D7696A7" w14:textId="04F5A730" w:rsidR="0097704F" w:rsidRPr="005C0F8E" w:rsidRDefault="0097704F" w:rsidP="00A84785">
      <w:pPr>
        <w:autoSpaceDE w:val="0"/>
        <w:autoSpaceDN w:val="0"/>
        <w:adjustRightInd w:val="0"/>
        <w:spacing w:before="120" w:after="120"/>
        <w:jc w:val="both"/>
        <w:rPr>
          <w:color w:val="000000" w:themeColor="text1"/>
          <w:sz w:val="26"/>
          <w:szCs w:val="26"/>
        </w:rPr>
      </w:pPr>
      <w:r w:rsidRPr="005C0F8E">
        <w:rPr>
          <w:color w:val="000000" w:themeColor="text1"/>
          <w:sz w:val="26"/>
          <w:szCs w:val="26"/>
          <w:lang w:val="en-US"/>
        </w:rPr>
        <w:t xml:space="preserve">* </w:t>
      </w:r>
      <w:r w:rsidRPr="005C0F8E">
        <w:rPr>
          <w:color w:val="000000" w:themeColor="text1"/>
          <w:sz w:val="26"/>
          <w:szCs w:val="26"/>
        </w:rPr>
        <w:t xml:space="preserve">Vietnam bears a heavy burden of infectious diseases and a high prevalence of antibiotic resistance due to inappropriate antibiotic use. </w:t>
      </w:r>
      <w:r w:rsidRPr="005C0F8E">
        <w:rPr>
          <w:color w:val="000000" w:themeColor="text1"/>
          <w:sz w:val="26"/>
          <w:szCs w:val="26"/>
          <w:lang w:val="en-US"/>
        </w:rPr>
        <w:t>Many s</w:t>
      </w:r>
      <w:r w:rsidRPr="005C0F8E">
        <w:rPr>
          <w:color w:val="000000" w:themeColor="text1"/>
          <w:sz w:val="26"/>
          <w:szCs w:val="26"/>
        </w:rPr>
        <w:t>tudies have reported that antibiotics accounted for 50% of the drugs consumed in Vietnam and for 70% of pharmaceuticals used in livestock farmin</w:t>
      </w:r>
      <w:r w:rsidRPr="005C0F8E">
        <w:rPr>
          <w:color w:val="000000" w:themeColor="text1"/>
          <w:sz w:val="26"/>
          <w:szCs w:val="26"/>
          <w:lang w:val="en-US"/>
        </w:rPr>
        <w:t>.</w:t>
      </w:r>
      <w:r w:rsidRPr="005C0F8E">
        <w:rPr>
          <w:color w:val="000000" w:themeColor="text1"/>
          <w:sz w:val="26"/>
          <w:szCs w:val="26"/>
        </w:rPr>
        <w:t xml:space="preserve"> Especially in porcine and poultry productions, the overall annual consumption of in-feed antimicrobial agents has been estimated at 1,023 tons, of which 57% belonged to the WHO list of critically important antimicrobials for human medicines, including beta-lactams and colistin-one of the last resort drug. In addition, the food-animal processing facilities in Vietnam, especially the small-scale and non-intensive facilities, commonly locate close to populated community areas. Manual slaughtering with poor hygiene, missing biosecurity management and weak food safety control are also common weaknesses</w:t>
      </w:r>
      <w:r w:rsidRPr="005C0F8E">
        <w:rPr>
          <w:color w:val="000000" w:themeColor="text1"/>
          <w:sz w:val="26"/>
          <w:szCs w:val="26"/>
          <w:lang w:val="en-US"/>
        </w:rPr>
        <w:t>.</w:t>
      </w:r>
      <w:r w:rsidRPr="005C0F8E">
        <w:rPr>
          <w:color w:val="000000" w:themeColor="text1"/>
          <w:sz w:val="26"/>
          <w:szCs w:val="26"/>
        </w:rPr>
        <w:t xml:space="preserve"> These conditions exposed the community population to a higher risk of acquiring antibiotic resistance from food-animals. </w:t>
      </w:r>
    </w:p>
    <w:p w14:paraId="0ACC2286" w14:textId="77777777" w:rsidR="0036213A" w:rsidRPr="005C0F8E" w:rsidRDefault="0036213A" w:rsidP="00A84785">
      <w:pPr>
        <w:jc w:val="both"/>
        <w:rPr>
          <w:color w:val="000000" w:themeColor="text1"/>
          <w:sz w:val="26"/>
          <w:szCs w:val="26"/>
          <w:shd w:val="clear" w:color="auto" w:fill="FFFFFF"/>
        </w:rPr>
      </w:pPr>
    </w:p>
    <w:p w14:paraId="1FD113C8" w14:textId="7F1211AD" w:rsidR="00F07815" w:rsidRPr="005C0F8E" w:rsidRDefault="002F2324" w:rsidP="00A84785">
      <w:pPr>
        <w:spacing w:before="100" w:beforeAutospacing="1" w:after="100" w:afterAutospacing="1"/>
        <w:jc w:val="both"/>
        <w:rPr>
          <w:rFonts w:eastAsia="Calibri"/>
          <w:b/>
          <w:bCs/>
          <w:color w:val="000000" w:themeColor="text1"/>
          <w:sz w:val="26"/>
          <w:szCs w:val="26"/>
          <w:lang w:val="en-US"/>
        </w:rPr>
      </w:pPr>
      <w:r w:rsidRPr="005C0F8E">
        <w:rPr>
          <w:rFonts w:eastAsia="Calibri"/>
          <w:b/>
          <w:bCs/>
          <w:color w:val="000000" w:themeColor="text1"/>
          <w:sz w:val="26"/>
          <w:szCs w:val="26"/>
          <w:lang w:val="vi-VN"/>
        </w:rPr>
        <w:t xml:space="preserve">2. </w:t>
      </w:r>
      <w:r w:rsidR="00F07815" w:rsidRPr="005C0F8E">
        <w:rPr>
          <w:rFonts w:eastAsia="Calibri"/>
          <w:b/>
          <w:bCs/>
          <w:color w:val="000000" w:themeColor="text1"/>
          <w:sz w:val="26"/>
          <w:szCs w:val="26"/>
          <w:lang w:val="vi-VN"/>
        </w:rPr>
        <w:t xml:space="preserve">Compatative study of AMR in pigs </w:t>
      </w:r>
      <w:r w:rsidR="004A1BAB" w:rsidRPr="005C0F8E">
        <w:rPr>
          <w:rFonts w:eastAsia="Calibri"/>
          <w:b/>
          <w:bCs/>
          <w:color w:val="000000" w:themeColor="text1"/>
          <w:sz w:val="26"/>
          <w:szCs w:val="26"/>
          <w:lang w:val="en-US"/>
        </w:rPr>
        <w:t xml:space="preserve">farmers </w:t>
      </w:r>
      <w:r w:rsidR="0097704F" w:rsidRPr="005C0F8E">
        <w:rPr>
          <w:rFonts w:eastAsia="Calibri"/>
          <w:b/>
          <w:bCs/>
          <w:color w:val="000000" w:themeColor="text1"/>
          <w:sz w:val="26"/>
          <w:szCs w:val="26"/>
          <w:lang w:val="en-US"/>
        </w:rPr>
        <w:t>(</w:t>
      </w:r>
      <w:r w:rsidR="0097704F" w:rsidRPr="005C0F8E">
        <w:rPr>
          <w:rFonts w:eastAsia="Calibri"/>
          <w:b/>
          <w:bCs/>
          <w:color w:val="000000" w:themeColor="text1"/>
          <w:sz w:val="26"/>
          <w:szCs w:val="26"/>
        </w:rPr>
        <w:t>Th</w:t>
      </w:r>
      <w:r w:rsidR="0097704F" w:rsidRPr="005C0F8E">
        <w:rPr>
          <w:rFonts w:eastAsia="Calibri"/>
          <w:b/>
          <w:bCs/>
          <w:color w:val="000000" w:themeColor="text1"/>
          <w:sz w:val="26"/>
          <w:szCs w:val="26"/>
          <w:lang w:val="vi-VN"/>
        </w:rPr>
        <w:t>e</w:t>
      </w:r>
      <w:r w:rsidR="0097704F" w:rsidRPr="005C0F8E">
        <w:rPr>
          <w:rFonts w:eastAsia="Calibri"/>
          <w:b/>
          <w:bCs/>
          <w:color w:val="000000" w:themeColor="text1"/>
          <w:sz w:val="26"/>
          <w:szCs w:val="26"/>
        </w:rPr>
        <w:t xml:space="preserve"> short initial description of background and work to be carried out in WP4</w:t>
      </w:r>
      <w:r w:rsidR="0097704F" w:rsidRPr="005C0F8E">
        <w:rPr>
          <w:rFonts w:eastAsia="Calibri"/>
          <w:b/>
          <w:bCs/>
          <w:color w:val="000000" w:themeColor="text1"/>
          <w:sz w:val="26"/>
          <w:szCs w:val="26"/>
          <w:lang w:val="en-US"/>
        </w:rPr>
        <w:t>)</w:t>
      </w:r>
    </w:p>
    <w:p w14:paraId="00B9C00A" w14:textId="64990290" w:rsidR="0097704F" w:rsidRPr="005C0F8E" w:rsidRDefault="0097704F" w:rsidP="00A84785">
      <w:pPr>
        <w:spacing w:before="100" w:beforeAutospacing="1" w:after="100" w:afterAutospacing="1"/>
        <w:jc w:val="both"/>
        <w:rPr>
          <w:rFonts w:eastAsia="Calibri"/>
          <w:b/>
          <w:bCs/>
          <w:color w:val="000000" w:themeColor="text1"/>
          <w:sz w:val="26"/>
          <w:szCs w:val="26"/>
          <w:lang w:val="en-US"/>
        </w:rPr>
      </w:pPr>
      <w:r w:rsidRPr="005C0F8E">
        <w:rPr>
          <w:rFonts w:eastAsia="Calibri"/>
          <w:b/>
          <w:bCs/>
          <w:color w:val="000000" w:themeColor="text1"/>
          <w:sz w:val="26"/>
          <w:szCs w:val="26"/>
          <w:lang w:val="en-US"/>
        </w:rPr>
        <w:t>2.1. Background WP4</w:t>
      </w:r>
    </w:p>
    <w:p w14:paraId="1099EDDB" w14:textId="248B9A4F" w:rsidR="001D3B69" w:rsidRPr="005C0F8E" w:rsidRDefault="00B3690A" w:rsidP="00A84785">
      <w:pPr>
        <w:jc w:val="both"/>
        <w:rPr>
          <w:color w:val="000000" w:themeColor="text1"/>
          <w:sz w:val="26"/>
          <w:szCs w:val="26"/>
          <w:shd w:val="clear" w:color="auto" w:fill="FCFCFC"/>
          <w:lang w:val="en-US"/>
        </w:rPr>
      </w:pPr>
      <w:r w:rsidRPr="005C0F8E">
        <w:rPr>
          <w:color w:val="000000" w:themeColor="text1"/>
          <w:sz w:val="26"/>
          <w:szCs w:val="26"/>
          <w:lang w:val="en-GB"/>
        </w:rPr>
        <w:t>Vietnam bears a heavy burden of infectious diseases and a high prevalence of antibiotic resistance due to inappropriate antibiotic use</w:t>
      </w:r>
      <w:r w:rsidRPr="005C0F8E">
        <w:rPr>
          <w:color w:val="000000" w:themeColor="text1"/>
          <w:sz w:val="26"/>
          <w:szCs w:val="26"/>
          <w:lang w:val="vi-VN"/>
        </w:rPr>
        <w:t xml:space="preserve">. </w:t>
      </w:r>
      <w:r w:rsidRPr="005C0F8E">
        <w:rPr>
          <w:color w:val="000000" w:themeColor="text1"/>
          <w:sz w:val="26"/>
          <w:szCs w:val="26"/>
          <w:lang w:val="en-GB"/>
        </w:rPr>
        <w:t>Antibiotics have been used in food-animal agriculture as therapeutic agents and growth promotions to increase the production and farrowing rates</w:t>
      </w:r>
      <w:r w:rsidR="001D3B69" w:rsidRPr="005C0F8E">
        <w:rPr>
          <w:color w:val="000000" w:themeColor="text1"/>
          <w:sz w:val="26"/>
          <w:szCs w:val="26"/>
          <w:shd w:val="clear" w:color="auto" w:fill="FCFCFC"/>
        </w:rPr>
        <w:t>.</w:t>
      </w:r>
      <w:r w:rsidR="001D3B69" w:rsidRPr="005C0F8E">
        <w:rPr>
          <w:color w:val="000000" w:themeColor="text1"/>
          <w:sz w:val="26"/>
          <w:szCs w:val="26"/>
          <w:shd w:val="clear" w:color="auto" w:fill="FCFCFC"/>
          <w:lang w:val="en-US"/>
        </w:rPr>
        <w:t xml:space="preserve"> </w:t>
      </w:r>
      <w:r w:rsidRPr="005C0F8E">
        <w:rPr>
          <w:color w:val="000000" w:themeColor="text1"/>
          <w:sz w:val="26"/>
          <w:szCs w:val="26"/>
          <w:lang w:val="en-GB"/>
        </w:rPr>
        <w:t xml:space="preserve">As animal-associated and environment microbiomes can contribute to the spread of antibiotic resistance via local transmission among connected habitats, antibiotic resistance in food animal production can pose a significant risk to human health. </w:t>
      </w:r>
      <w:r w:rsidR="001D3B69" w:rsidRPr="005C0F8E">
        <w:rPr>
          <w:color w:val="000000" w:themeColor="text1"/>
          <w:sz w:val="26"/>
          <w:szCs w:val="26"/>
          <w:shd w:val="clear" w:color="auto" w:fill="FCFCFC"/>
        </w:rPr>
        <w:t>Some characteristics of animal production and food consumption habits in Vietnam that may promote FBZ</w:t>
      </w:r>
      <w:r w:rsidR="001D3B69" w:rsidRPr="005C0F8E">
        <w:rPr>
          <w:color w:val="000000" w:themeColor="text1"/>
          <w:sz w:val="26"/>
          <w:szCs w:val="26"/>
          <w:shd w:val="clear" w:color="auto" w:fill="FCFCFC"/>
          <w:lang w:val="vi-VN"/>
        </w:rPr>
        <w:t xml:space="preserve"> </w:t>
      </w:r>
      <w:r w:rsidR="001D3B69" w:rsidRPr="005C0F8E">
        <w:rPr>
          <w:color w:val="000000" w:themeColor="text1"/>
          <w:sz w:val="26"/>
          <w:szCs w:val="26"/>
          <w:shd w:val="clear" w:color="auto" w:fill="FCFCFC"/>
        </w:rPr>
        <w:t>disease transmission include: (1) high density of both human and animal populations living in close proximity; (2) a predominance of smallholder production systems with mixed species and little/no biosecurity; (3) the presence of abattoirs and wet markets operating with rudimentary hygiene, limited cold chain for distribution and low levels of meat inspection; (3) widespread consumption of raw/undercooked blood, meat, organ tissues</w:t>
      </w:r>
      <w:r w:rsidR="005120C3" w:rsidRPr="005C0F8E">
        <w:rPr>
          <w:color w:val="000000" w:themeColor="text1"/>
          <w:sz w:val="26"/>
          <w:szCs w:val="26"/>
          <w:shd w:val="clear" w:color="auto" w:fill="FCFCFC"/>
          <w:lang w:val="en-US"/>
        </w:rPr>
        <w:t>…</w:t>
      </w:r>
      <w:r w:rsidR="001D3B69" w:rsidRPr="005C0F8E">
        <w:rPr>
          <w:color w:val="000000" w:themeColor="text1"/>
          <w:sz w:val="26"/>
          <w:szCs w:val="26"/>
          <w:shd w:val="clear" w:color="auto" w:fill="FCFCFC"/>
        </w:rPr>
        <w:t xml:space="preserve">, and (4) use of untreated wastewater and sewage for agriculture. </w:t>
      </w:r>
      <w:r w:rsidR="001D3B69" w:rsidRPr="005C0F8E">
        <w:rPr>
          <w:color w:val="000000" w:themeColor="text1"/>
          <w:sz w:val="26"/>
          <w:szCs w:val="26"/>
          <w:shd w:val="clear" w:color="auto" w:fill="FCFCFC"/>
          <w:lang w:val="en-US"/>
        </w:rPr>
        <w:t xml:space="preserve">Moreover, </w:t>
      </w:r>
      <w:r w:rsidR="001D3B69" w:rsidRPr="005C0F8E">
        <w:rPr>
          <w:color w:val="000000" w:themeColor="text1"/>
          <w:sz w:val="26"/>
          <w:szCs w:val="26"/>
          <w:shd w:val="clear" w:color="auto" w:fill="FFFFFF"/>
          <w:lang w:val="en-US"/>
        </w:rPr>
        <w:t>d</w:t>
      </w:r>
      <w:r w:rsidR="001D3B69" w:rsidRPr="005C0F8E">
        <w:rPr>
          <w:color w:val="000000" w:themeColor="text1"/>
          <w:sz w:val="26"/>
          <w:szCs w:val="26"/>
          <w:shd w:val="clear" w:color="auto" w:fill="FFFFFF"/>
        </w:rPr>
        <w:t>ocumented key drivers of resistance in human health settings are the use, overuse, misuse and irrational use of antimicrobials, particularly self-diagnosis and medication, over-</w:t>
      </w:r>
      <w:r w:rsidR="001D3B69" w:rsidRPr="005C0F8E">
        <w:rPr>
          <w:color w:val="000000" w:themeColor="text1"/>
          <w:sz w:val="26"/>
          <w:szCs w:val="26"/>
          <w:shd w:val="clear" w:color="auto" w:fill="FFFFFF"/>
        </w:rPr>
        <w:lastRenderedPageBreak/>
        <w:t>prescription by medical practitioners, easy and/or illegal access to antimicrobial medication without a prescription and inadequate hygiene practices of health-care workers</w:t>
      </w:r>
      <w:r w:rsidR="005120C3" w:rsidRPr="005C0F8E">
        <w:rPr>
          <w:color w:val="000000" w:themeColor="text1"/>
          <w:sz w:val="26"/>
          <w:szCs w:val="26"/>
          <w:shd w:val="clear" w:color="auto" w:fill="FFFFFF"/>
          <w:lang w:val="en-US"/>
        </w:rPr>
        <w:t>.</w:t>
      </w:r>
    </w:p>
    <w:p w14:paraId="7C46A633" w14:textId="77777777" w:rsidR="001D3B69" w:rsidRPr="005C0F8E" w:rsidRDefault="001D3B69" w:rsidP="00A84785">
      <w:pPr>
        <w:jc w:val="both"/>
        <w:rPr>
          <w:color w:val="000000" w:themeColor="text1"/>
          <w:sz w:val="26"/>
          <w:szCs w:val="26"/>
        </w:rPr>
      </w:pPr>
      <w:r w:rsidRPr="005C0F8E">
        <w:rPr>
          <w:color w:val="000000" w:themeColor="text1"/>
          <w:sz w:val="26"/>
          <w:szCs w:val="26"/>
          <w:shd w:val="clear" w:color="auto" w:fill="FFFFFF"/>
        </w:rPr>
        <w:t>Vietnam is a potential hot spot for the emergence of AMR due to the high burden of infectious diseases that are directly transmissible and that are foodborne, coupled with limited enforcement of regulations to penalise non-compliance, and the relatively unregulated access to antimicrobials for humans and high antimicrobial usage for livestock</w:t>
      </w:r>
    </w:p>
    <w:p w14:paraId="5D042C92" w14:textId="1CE0E8CB" w:rsidR="001D3B69" w:rsidRPr="005C0F8E" w:rsidRDefault="001D3B69" w:rsidP="00A84785">
      <w:pPr>
        <w:jc w:val="both"/>
        <w:rPr>
          <w:color w:val="000000" w:themeColor="text1"/>
          <w:sz w:val="26"/>
          <w:szCs w:val="26"/>
          <w:shd w:val="clear" w:color="auto" w:fill="FFFFFF"/>
        </w:rPr>
      </w:pPr>
      <w:r w:rsidRPr="005C0F8E">
        <w:rPr>
          <w:color w:val="000000" w:themeColor="text1"/>
          <w:sz w:val="26"/>
          <w:szCs w:val="26"/>
          <w:shd w:val="clear" w:color="auto" w:fill="FFFFFF"/>
          <w:lang w:val="en-US"/>
        </w:rPr>
        <w:t xml:space="preserve">In addition, a lack of </w:t>
      </w:r>
      <w:r w:rsidRPr="005C0F8E">
        <w:rPr>
          <w:color w:val="000000" w:themeColor="text1"/>
          <w:sz w:val="26"/>
          <w:szCs w:val="26"/>
          <w:shd w:val="clear" w:color="auto" w:fill="FFFFFF"/>
        </w:rPr>
        <w:t xml:space="preserve">Point-of-care tests </w:t>
      </w:r>
      <w:r w:rsidRPr="005C0F8E">
        <w:rPr>
          <w:color w:val="000000" w:themeColor="text1"/>
          <w:sz w:val="26"/>
          <w:szCs w:val="26"/>
          <w:shd w:val="clear" w:color="auto" w:fill="FFFFFF"/>
          <w:lang w:val="en-US"/>
        </w:rPr>
        <w:t>for diagnosis</w:t>
      </w:r>
      <w:r w:rsidRPr="005C0F8E">
        <w:rPr>
          <w:color w:val="000000" w:themeColor="text1"/>
          <w:sz w:val="26"/>
          <w:szCs w:val="26"/>
          <w:shd w:val="clear" w:color="auto" w:fill="FFFFFF"/>
        </w:rPr>
        <w:t xml:space="preserve"> in primary healthcare </w:t>
      </w:r>
      <w:r w:rsidRPr="005C0F8E">
        <w:rPr>
          <w:color w:val="000000" w:themeColor="text1"/>
          <w:sz w:val="26"/>
          <w:szCs w:val="26"/>
          <w:shd w:val="clear" w:color="auto" w:fill="FFFFFF"/>
          <w:lang w:val="en-US"/>
        </w:rPr>
        <w:t xml:space="preserve">could not help to </w:t>
      </w:r>
      <w:r w:rsidRPr="005C0F8E">
        <w:rPr>
          <w:color w:val="000000" w:themeColor="text1"/>
          <w:sz w:val="26"/>
          <w:szCs w:val="26"/>
          <w:shd w:val="clear" w:color="auto" w:fill="FFFFFF"/>
        </w:rPr>
        <w:t>reduce antibiotic overuse.</w:t>
      </w:r>
    </w:p>
    <w:p w14:paraId="7B4F62CC" w14:textId="2F8E2F03" w:rsidR="005120C3" w:rsidRPr="005C0F8E" w:rsidRDefault="005120C3" w:rsidP="00A84785">
      <w:pPr>
        <w:jc w:val="both"/>
        <w:rPr>
          <w:color w:val="000000" w:themeColor="text1"/>
          <w:sz w:val="26"/>
          <w:szCs w:val="26"/>
          <w:shd w:val="clear" w:color="auto" w:fill="FFFFFF"/>
        </w:rPr>
      </w:pPr>
    </w:p>
    <w:p w14:paraId="7CAE4626" w14:textId="4FF3A241" w:rsidR="005120C3" w:rsidRPr="005C0F8E" w:rsidRDefault="005120C3" w:rsidP="00A84785">
      <w:pPr>
        <w:jc w:val="both"/>
        <w:rPr>
          <w:color w:val="000000" w:themeColor="text1"/>
          <w:sz w:val="26"/>
          <w:szCs w:val="26"/>
          <w:shd w:val="clear" w:color="auto" w:fill="FFFFFF"/>
          <w:lang w:val="en-US"/>
        </w:rPr>
      </w:pPr>
      <w:r w:rsidRPr="005C0F8E">
        <w:rPr>
          <w:color w:val="000000" w:themeColor="text1"/>
          <w:sz w:val="26"/>
          <w:szCs w:val="26"/>
          <w:shd w:val="clear" w:color="auto" w:fill="FFFFFF"/>
          <w:lang w:val="en-US"/>
        </w:rPr>
        <w:t>Pig farms……</w:t>
      </w:r>
      <w:proofErr w:type="spellStart"/>
      <w:r w:rsidRPr="005C0F8E">
        <w:rPr>
          <w:color w:val="000000" w:themeColor="text1"/>
          <w:sz w:val="26"/>
          <w:szCs w:val="26"/>
          <w:shd w:val="clear" w:color="auto" w:fill="FFFFFF"/>
          <w:lang w:val="en-US"/>
        </w:rPr>
        <w:t>Xxxxx</w:t>
      </w:r>
      <w:proofErr w:type="spellEnd"/>
    </w:p>
    <w:p w14:paraId="14A9EF78" w14:textId="77777777" w:rsidR="005120C3" w:rsidRPr="005C0F8E" w:rsidRDefault="005120C3" w:rsidP="00A84785">
      <w:pPr>
        <w:jc w:val="both"/>
        <w:rPr>
          <w:color w:val="000000" w:themeColor="text1"/>
          <w:sz w:val="26"/>
          <w:szCs w:val="26"/>
          <w:lang w:val="en-US"/>
        </w:rPr>
      </w:pPr>
    </w:p>
    <w:p w14:paraId="21B3FB1B" w14:textId="24096026" w:rsidR="0097704F" w:rsidRPr="005C0F8E" w:rsidRDefault="0097704F" w:rsidP="00A84785">
      <w:pPr>
        <w:jc w:val="both"/>
        <w:rPr>
          <w:rFonts w:eastAsia="Calibri"/>
          <w:b/>
          <w:bCs/>
          <w:color w:val="000000" w:themeColor="text1"/>
          <w:sz w:val="26"/>
          <w:szCs w:val="26"/>
          <w:lang w:val="en-US"/>
        </w:rPr>
      </w:pPr>
      <w:r w:rsidRPr="005C0F8E">
        <w:rPr>
          <w:rFonts w:eastAsia="Calibri"/>
          <w:b/>
          <w:bCs/>
          <w:color w:val="000000" w:themeColor="text1"/>
          <w:sz w:val="26"/>
          <w:szCs w:val="26"/>
          <w:lang w:val="en-US"/>
        </w:rPr>
        <w:t>2.2. Methods</w:t>
      </w:r>
    </w:p>
    <w:p w14:paraId="1B7B21CA" w14:textId="77FA3E3D" w:rsidR="0097704F" w:rsidRPr="005C0F8E" w:rsidRDefault="0097704F" w:rsidP="00A84785">
      <w:pPr>
        <w:jc w:val="both"/>
        <w:rPr>
          <w:rFonts w:eastAsia="Calibri"/>
          <w:b/>
          <w:bCs/>
          <w:i/>
          <w:iCs/>
          <w:color w:val="000000" w:themeColor="text1"/>
          <w:sz w:val="26"/>
          <w:szCs w:val="26"/>
          <w:lang w:val="en-US"/>
        </w:rPr>
      </w:pPr>
      <w:r w:rsidRPr="005C0F8E">
        <w:rPr>
          <w:rFonts w:eastAsia="Calibri"/>
          <w:b/>
          <w:bCs/>
          <w:i/>
          <w:iCs/>
          <w:color w:val="000000" w:themeColor="text1"/>
          <w:sz w:val="26"/>
          <w:szCs w:val="26"/>
          <w:lang w:val="en-US"/>
        </w:rPr>
        <w:t>2.2.1. Sampling:</w:t>
      </w:r>
    </w:p>
    <w:p w14:paraId="0539606F" w14:textId="15BDDA64" w:rsidR="001D3B69" w:rsidRPr="005C0F8E" w:rsidRDefault="001D3B69" w:rsidP="00A84785">
      <w:pPr>
        <w:jc w:val="both"/>
        <w:rPr>
          <w:rFonts w:eastAsia="Calibri"/>
          <w:color w:val="000000" w:themeColor="text1"/>
          <w:sz w:val="26"/>
          <w:szCs w:val="26"/>
          <w:lang w:val="en-US"/>
        </w:rPr>
      </w:pPr>
      <w:r w:rsidRPr="005C0F8E">
        <w:rPr>
          <w:rFonts w:eastAsia="Calibri"/>
          <w:color w:val="000000" w:themeColor="text1"/>
          <w:sz w:val="26"/>
          <w:szCs w:val="26"/>
          <w:lang w:val="en-US"/>
        </w:rPr>
        <w:t xml:space="preserve">Study sites: </w:t>
      </w:r>
      <w:r w:rsidR="004A1BAB" w:rsidRPr="005C0F8E">
        <w:rPr>
          <w:rFonts w:eastAsia="Calibri"/>
          <w:color w:val="000000" w:themeColor="text1"/>
          <w:sz w:val="26"/>
          <w:szCs w:val="26"/>
          <w:lang w:val="en-US"/>
        </w:rPr>
        <w:t xml:space="preserve">the pig farms </w:t>
      </w:r>
      <w:r w:rsidRPr="005C0F8E">
        <w:rPr>
          <w:rFonts w:eastAsia="Calibri"/>
          <w:color w:val="000000" w:themeColor="text1"/>
          <w:sz w:val="26"/>
          <w:szCs w:val="26"/>
          <w:lang w:val="en-US"/>
        </w:rPr>
        <w:t>will be identified by VOHUN and NIVR</w:t>
      </w:r>
    </w:p>
    <w:p w14:paraId="35065B25" w14:textId="081B19DC" w:rsidR="007F0B9B" w:rsidRPr="005C0F8E" w:rsidRDefault="005120C3" w:rsidP="00A84785">
      <w:pPr>
        <w:jc w:val="both"/>
        <w:rPr>
          <w:rFonts w:eastAsia="Calibri"/>
          <w:color w:val="000000" w:themeColor="text1"/>
          <w:sz w:val="26"/>
          <w:szCs w:val="26"/>
          <w:lang w:val="en-US"/>
        </w:rPr>
      </w:pPr>
      <w:r w:rsidRPr="005C0F8E">
        <w:rPr>
          <w:rFonts w:eastAsia="Calibri"/>
          <w:color w:val="000000" w:themeColor="text1"/>
          <w:sz w:val="26"/>
          <w:szCs w:val="26"/>
          <w:lang w:val="en-US"/>
        </w:rPr>
        <w:t>In parallel, a</w:t>
      </w:r>
      <w:r w:rsidR="001D3B69" w:rsidRPr="005C0F8E">
        <w:rPr>
          <w:rFonts w:eastAsia="Calibri"/>
          <w:color w:val="000000" w:themeColor="text1"/>
          <w:sz w:val="26"/>
          <w:szCs w:val="26"/>
          <w:lang w:val="en-US"/>
        </w:rPr>
        <w:t xml:space="preserve"> type </w:t>
      </w:r>
      <w:r w:rsidR="007F0B9B" w:rsidRPr="005C0F8E">
        <w:rPr>
          <w:rFonts w:eastAsia="Calibri"/>
          <w:color w:val="000000" w:themeColor="text1"/>
          <w:sz w:val="26"/>
          <w:szCs w:val="26"/>
          <w:lang w:val="en-US"/>
        </w:rPr>
        <w:t xml:space="preserve">or number </w:t>
      </w:r>
      <w:r w:rsidR="001D3B69" w:rsidRPr="005C0F8E">
        <w:rPr>
          <w:rFonts w:eastAsia="Calibri"/>
          <w:color w:val="000000" w:themeColor="text1"/>
          <w:sz w:val="26"/>
          <w:szCs w:val="26"/>
          <w:lang w:val="en-US"/>
        </w:rPr>
        <w:t>of samples will be</w:t>
      </w:r>
      <w:r w:rsidR="007F0B9B" w:rsidRPr="005C0F8E">
        <w:rPr>
          <w:rFonts w:eastAsia="Calibri"/>
          <w:color w:val="000000" w:themeColor="text1"/>
          <w:sz w:val="26"/>
          <w:szCs w:val="26"/>
          <w:lang w:val="en-US"/>
        </w:rPr>
        <w:t xml:space="preserve"> determined</w:t>
      </w:r>
      <w:r w:rsidR="001D3B69" w:rsidRPr="005C0F8E">
        <w:rPr>
          <w:rFonts w:eastAsia="Calibri"/>
          <w:color w:val="000000" w:themeColor="text1"/>
          <w:sz w:val="26"/>
          <w:szCs w:val="26"/>
          <w:lang w:val="en-US"/>
        </w:rPr>
        <w:t xml:space="preserve"> </w:t>
      </w:r>
      <w:r w:rsidRPr="005C0F8E">
        <w:rPr>
          <w:rFonts w:eastAsia="Calibri"/>
          <w:color w:val="000000" w:themeColor="text1"/>
          <w:sz w:val="26"/>
          <w:szCs w:val="26"/>
          <w:lang w:val="en-US"/>
        </w:rPr>
        <w:t xml:space="preserve">by </w:t>
      </w:r>
      <w:r w:rsidR="007F0B9B" w:rsidRPr="005C0F8E">
        <w:rPr>
          <w:rFonts w:eastAsia="Calibri"/>
          <w:color w:val="000000" w:themeColor="text1"/>
          <w:sz w:val="26"/>
          <w:szCs w:val="26"/>
          <w:lang w:val="en-US"/>
        </w:rPr>
        <w:t>NIVR</w:t>
      </w:r>
      <w:r w:rsidRPr="005C0F8E">
        <w:rPr>
          <w:rFonts w:eastAsia="Calibri"/>
          <w:color w:val="000000" w:themeColor="text1"/>
          <w:sz w:val="26"/>
          <w:szCs w:val="26"/>
          <w:lang w:val="en-US"/>
        </w:rPr>
        <w:t xml:space="preserve"> and NIHE</w:t>
      </w:r>
      <w:r w:rsidR="007F0B9B" w:rsidRPr="005C0F8E">
        <w:rPr>
          <w:rFonts w:eastAsia="Calibri"/>
          <w:color w:val="000000" w:themeColor="text1"/>
          <w:sz w:val="26"/>
          <w:szCs w:val="26"/>
          <w:lang w:val="en-US"/>
        </w:rPr>
        <w:t xml:space="preserve"> team: </w:t>
      </w:r>
      <w:proofErr w:type="spellStart"/>
      <w:r w:rsidR="007F0B9B" w:rsidRPr="005C0F8E">
        <w:rPr>
          <w:rFonts w:eastAsia="Calibri"/>
          <w:color w:val="000000" w:themeColor="text1"/>
          <w:sz w:val="26"/>
          <w:szCs w:val="26"/>
          <w:lang w:val="en-US"/>
        </w:rPr>
        <w:t>e.g</w:t>
      </w:r>
      <w:proofErr w:type="spellEnd"/>
      <w:r w:rsidR="007F0B9B" w:rsidRPr="005C0F8E">
        <w:rPr>
          <w:rFonts w:eastAsia="Calibri"/>
          <w:color w:val="000000" w:themeColor="text1"/>
          <w:sz w:val="26"/>
          <w:szCs w:val="26"/>
          <w:lang w:val="en-US"/>
        </w:rPr>
        <w:t xml:space="preserve">: </w:t>
      </w:r>
      <w:proofErr w:type="spellStart"/>
      <w:r w:rsidR="007F0B9B" w:rsidRPr="005C0F8E">
        <w:rPr>
          <w:rFonts w:eastAsia="Calibri"/>
          <w:color w:val="000000" w:themeColor="text1"/>
          <w:sz w:val="26"/>
          <w:szCs w:val="26"/>
          <w:lang w:val="en-US"/>
        </w:rPr>
        <w:t>feacal</w:t>
      </w:r>
      <w:proofErr w:type="spellEnd"/>
      <w:r w:rsidR="007F0B9B" w:rsidRPr="005C0F8E">
        <w:rPr>
          <w:rFonts w:eastAsia="Calibri"/>
          <w:color w:val="000000" w:themeColor="text1"/>
          <w:sz w:val="26"/>
          <w:szCs w:val="26"/>
          <w:lang w:val="en-US"/>
        </w:rPr>
        <w:t>, urine or blood</w:t>
      </w:r>
      <w:r w:rsidR="004A1BAB" w:rsidRPr="005C0F8E">
        <w:rPr>
          <w:rFonts w:eastAsia="Calibri"/>
          <w:color w:val="000000" w:themeColor="text1"/>
          <w:sz w:val="26"/>
          <w:szCs w:val="26"/>
          <w:lang w:val="en-US"/>
        </w:rPr>
        <w:t>/farmers, family members….</w:t>
      </w:r>
    </w:p>
    <w:p w14:paraId="7F12EA0D" w14:textId="493817C6" w:rsidR="007F0B9B" w:rsidRPr="005C0F8E" w:rsidRDefault="0097704F" w:rsidP="00A84785">
      <w:pPr>
        <w:jc w:val="both"/>
        <w:rPr>
          <w:rFonts w:eastAsia="Calibri"/>
          <w:b/>
          <w:bCs/>
          <w:color w:val="000000" w:themeColor="text1"/>
          <w:sz w:val="26"/>
          <w:szCs w:val="26"/>
          <w:lang w:val="en-US"/>
        </w:rPr>
      </w:pPr>
      <w:r w:rsidRPr="005C0F8E">
        <w:rPr>
          <w:rFonts w:eastAsia="Calibri"/>
          <w:b/>
          <w:bCs/>
          <w:color w:val="000000" w:themeColor="text1"/>
          <w:sz w:val="26"/>
          <w:szCs w:val="26"/>
          <w:lang w:val="en-US"/>
        </w:rPr>
        <w:t>2.2.</w:t>
      </w:r>
      <w:r w:rsidR="007F0B9B" w:rsidRPr="005C0F8E">
        <w:rPr>
          <w:rFonts w:eastAsia="Calibri"/>
          <w:b/>
          <w:bCs/>
          <w:color w:val="000000" w:themeColor="text1"/>
          <w:sz w:val="26"/>
          <w:szCs w:val="26"/>
          <w:lang w:val="en-US"/>
        </w:rPr>
        <w:t>2. Laboratory analysis</w:t>
      </w:r>
    </w:p>
    <w:p w14:paraId="621228F9" w14:textId="26C82E8F" w:rsidR="007F0B9B" w:rsidRPr="005C0F8E" w:rsidRDefault="007F0B9B" w:rsidP="00A84785">
      <w:pPr>
        <w:jc w:val="both"/>
        <w:rPr>
          <w:color w:val="000000" w:themeColor="text1"/>
          <w:sz w:val="26"/>
          <w:szCs w:val="26"/>
          <w:shd w:val="clear" w:color="auto" w:fill="FFFFFF"/>
        </w:rPr>
      </w:pPr>
      <w:r w:rsidRPr="005C0F8E">
        <w:rPr>
          <w:color w:val="000000" w:themeColor="text1"/>
          <w:sz w:val="26"/>
          <w:szCs w:val="26"/>
          <w:shd w:val="clear" w:color="auto" w:fill="FFFFFF"/>
        </w:rPr>
        <w:t xml:space="preserve">Screening and bacterial cultures </w:t>
      </w:r>
    </w:p>
    <w:p w14:paraId="04CEBED5" w14:textId="35C7BDA0" w:rsidR="007F0B9B" w:rsidRPr="005C0F8E" w:rsidRDefault="007F0B9B" w:rsidP="00A84785">
      <w:pPr>
        <w:pStyle w:val="ListParagraph"/>
        <w:numPr>
          <w:ilvl w:val="0"/>
          <w:numId w:val="5"/>
        </w:numPr>
        <w:jc w:val="both"/>
        <w:rPr>
          <w:color w:val="000000" w:themeColor="text1"/>
          <w:sz w:val="26"/>
          <w:szCs w:val="26"/>
          <w:shd w:val="clear" w:color="auto" w:fill="FFFFFF"/>
        </w:rPr>
      </w:pPr>
      <w:r w:rsidRPr="005C0F8E">
        <w:rPr>
          <w:color w:val="000000" w:themeColor="text1"/>
          <w:sz w:val="26"/>
          <w:szCs w:val="26"/>
          <w:shd w:val="clear" w:color="auto" w:fill="FFFFFF"/>
        </w:rPr>
        <w:t>Identification of pathogens by POC</w:t>
      </w:r>
      <w:r w:rsidR="00A84785" w:rsidRPr="005C0F8E">
        <w:rPr>
          <w:color w:val="000000" w:themeColor="text1"/>
          <w:sz w:val="26"/>
          <w:szCs w:val="26"/>
          <w:shd w:val="clear" w:color="auto" w:fill="FFFFFF"/>
          <w:lang w:val="vi-VN"/>
        </w:rPr>
        <w:t xml:space="preserve"> diagnostic device</w:t>
      </w:r>
    </w:p>
    <w:p w14:paraId="22A00C17" w14:textId="36DC5472" w:rsidR="007F0B9B" w:rsidRPr="005C0F8E" w:rsidRDefault="007F0B9B" w:rsidP="00A84785">
      <w:pPr>
        <w:pStyle w:val="ListParagraph"/>
        <w:numPr>
          <w:ilvl w:val="0"/>
          <w:numId w:val="5"/>
        </w:numPr>
        <w:jc w:val="both"/>
        <w:rPr>
          <w:color w:val="000000" w:themeColor="text1"/>
          <w:sz w:val="26"/>
          <w:szCs w:val="26"/>
          <w:shd w:val="clear" w:color="auto" w:fill="FFFFFF"/>
        </w:rPr>
      </w:pPr>
      <w:r w:rsidRPr="005C0F8E">
        <w:rPr>
          <w:color w:val="000000" w:themeColor="text1"/>
          <w:sz w:val="26"/>
          <w:szCs w:val="26"/>
          <w:shd w:val="clear" w:color="auto" w:fill="FFFFFF"/>
        </w:rPr>
        <w:t>Bacterial cultures</w:t>
      </w:r>
      <w:r w:rsidR="00A84785" w:rsidRPr="005C0F8E">
        <w:rPr>
          <w:color w:val="000000" w:themeColor="text1"/>
          <w:sz w:val="26"/>
          <w:szCs w:val="26"/>
          <w:shd w:val="clear" w:color="auto" w:fill="FFFFFF"/>
          <w:lang w:val="vi-VN"/>
        </w:rPr>
        <w:t xml:space="preserve"> </w:t>
      </w:r>
    </w:p>
    <w:p w14:paraId="0D5760D8" w14:textId="436ACBA0" w:rsidR="007F0B9B" w:rsidRPr="005C0F8E" w:rsidRDefault="007F0B9B" w:rsidP="00A84785">
      <w:pPr>
        <w:pStyle w:val="ListParagraph"/>
        <w:numPr>
          <w:ilvl w:val="0"/>
          <w:numId w:val="5"/>
        </w:numPr>
        <w:jc w:val="both"/>
        <w:rPr>
          <w:color w:val="000000" w:themeColor="text1"/>
          <w:sz w:val="26"/>
          <w:szCs w:val="26"/>
          <w:shd w:val="clear" w:color="auto" w:fill="FFFFFF"/>
        </w:rPr>
      </w:pPr>
      <w:r w:rsidRPr="005C0F8E">
        <w:rPr>
          <w:color w:val="000000" w:themeColor="text1"/>
          <w:sz w:val="26"/>
          <w:szCs w:val="26"/>
          <w:shd w:val="clear" w:color="auto" w:fill="FFFFFF"/>
        </w:rPr>
        <w:t>Anti</w:t>
      </w:r>
      <w:r w:rsidR="008E5EAF" w:rsidRPr="005C0F8E">
        <w:rPr>
          <w:color w:val="000000" w:themeColor="text1"/>
          <w:sz w:val="26"/>
          <w:szCs w:val="26"/>
          <w:shd w:val="clear" w:color="auto" w:fill="FFFFFF"/>
        </w:rPr>
        <w:t>microbial</w:t>
      </w:r>
      <w:r w:rsidR="008E5EAF" w:rsidRPr="005C0F8E">
        <w:rPr>
          <w:color w:val="000000" w:themeColor="text1"/>
          <w:sz w:val="26"/>
          <w:szCs w:val="26"/>
          <w:shd w:val="clear" w:color="auto" w:fill="FFFFFF"/>
          <w:lang w:val="vi-VN"/>
        </w:rPr>
        <w:t xml:space="preserve"> susceptibility testing</w:t>
      </w:r>
      <w:r w:rsidRPr="005C0F8E">
        <w:rPr>
          <w:color w:val="000000" w:themeColor="text1"/>
          <w:sz w:val="26"/>
          <w:szCs w:val="26"/>
          <w:shd w:val="clear" w:color="auto" w:fill="FFFFFF"/>
        </w:rPr>
        <w:t xml:space="preserve"> </w:t>
      </w:r>
      <w:r w:rsidR="008E5EAF" w:rsidRPr="005C0F8E">
        <w:rPr>
          <w:color w:val="000000" w:themeColor="text1"/>
          <w:sz w:val="26"/>
          <w:szCs w:val="26"/>
          <w:shd w:val="clear" w:color="auto" w:fill="FFFFFF"/>
          <w:lang w:val="vi-VN"/>
        </w:rPr>
        <w:t xml:space="preserve">(AST) </w:t>
      </w:r>
      <w:r w:rsidRPr="005C0F8E">
        <w:rPr>
          <w:color w:val="000000" w:themeColor="text1"/>
          <w:sz w:val="26"/>
          <w:szCs w:val="26"/>
          <w:shd w:val="clear" w:color="auto" w:fill="FFFFFF"/>
        </w:rPr>
        <w:t xml:space="preserve">will be determined. </w:t>
      </w:r>
    </w:p>
    <w:p w14:paraId="657DB946" w14:textId="07573657" w:rsidR="007F0B9B" w:rsidRPr="005C0F8E" w:rsidRDefault="007F0B9B" w:rsidP="00A84785">
      <w:pPr>
        <w:pStyle w:val="ListParagraph"/>
        <w:numPr>
          <w:ilvl w:val="0"/>
          <w:numId w:val="5"/>
        </w:numPr>
        <w:jc w:val="both"/>
        <w:rPr>
          <w:color w:val="000000" w:themeColor="text1"/>
          <w:sz w:val="26"/>
          <w:szCs w:val="26"/>
          <w:shd w:val="clear" w:color="auto" w:fill="FFFFFF"/>
        </w:rPr>
      </w:pPr>
      <w:r w:rsidRPr="005C0F8E">
        <w:rPr>
          <w:color w:val="000000" w:themeColor="text1"/>
          <w:sz w:val="26"/>
          <w:szCs w:val="26"/>
          <w:shd w:val="clear" w:color="auto" w:fill="FFFFFF"/>
        </w:rPr>
        <w:t>The antibiotic resistant strains will be subjected to multilocus sequence typing (MLST) or NGS (if needed).</w:t>
      </w:r>
    </w:p>
    <w:p w14:paraId="73B6A155" w14:textId="77777777" w:rsidR="007F0B9B" w:rsidRPr="005C0F8E" w:rsidRDefault="007F0B9B" w:rsidP="00A84785">
      <w:pPr>
        <w:jc w:val="both"/>
        <w:rPr>
          <w:color w:val="000000" w:themeColor="text1"/>
          <w:sz w:val="26"/>
          <w:szCs w:val="26"/>
        </w:rPr>
      </w:pPr>
      <w:r w:rsidRPr="005C0F8E">
        <w:rPr>
          <w:color w:val="000000" w:themeColor="text1"/>
          <w:sz w:val="26"/>
          <w:szCs w:val="26"/>
        </w:rPr>
        <w:t>Storing</w:t>
      </w:r>
    </w:p>
    <w:p w14:paraId="2B306AEE" w14:textId="36E79DEE" w:rsidR="007F0B9B" w:rsidRPr="005C0F8E" w:rsidRDefault="007F0B9B" w:rsidP="00A84785">
      <w:pPr>
        <w:ind w:firstLine="720"/>
        <w:jc w:val="both"/>
        <w:rPr>
          <w:color w:val="000000" w:themeColor="text1"/>
          <w:sz w:val="26"/>
          <w:szCs w:val="26"/>
        </w:rPr>
      </w:pPr>
      <w:r w:rsidRPr="005C0F8E">
        <w:rPr>
          <w:color w:val="000000" w:themeColor="text1"/>
          <w:sz w:val="26"/>
          <w:szCs w:val="26"/>
          <w:lang w:val="en-US"/>
        </w:rPr>
        <w:t xml:space="preserve">-  </w:t>
      </w:r>
      <w:r w:rsidRPr="005C0F8E">
        <w:rPr>
          <w:color w:val="000000" w:themeColor="text1"/>
          <w:sz w:val="26"/>
          <w:szCs w:val="26"/>
        </w:rPr>
        <w:t xml:space="preserve">The bacterial isolates will be stored in -70 °C for genetic follow-up studies. </w:t>
      </w:r>
    </w:p>
    <w:p w14:paraId="09E0E780" w14:textId="51C96AFF" w:rsidR="0097704F" w:rsidRPr="005C0F8E" w:rsidRDefault="0097704F" w:rsidP="00A84785">
      <w:pPr>
        <w:jc w:val="both"/>
        <w:rPr>
          <w:rFonts w:eastAsia="Calibri"/>
          <w:b/>
          <w:bCs/>
          <w:color w:val="000000" w:themeColor="text1"/>
          <w:sz w:val="26"/>
          <w:szCs w:val="26"/>
          <w:lang w:val="en-US"/>
        </w:rPr>
      </w:pPr>
      <w:r w:rsidRPr="005C0F8E">
        <w:rPr>
          <w:rFonts w:eastAsia="Calibri"/>
          <w:b/>
          <w:bCs/>
          <w:color w:val="000000" w:themeColor="text1"/>
          <w:sz w:val="26"/>
          <w:szCs w:val="26"/>
          <w:lang w:val="en-US"/>
        </w:rPr>
        <w:t>2.3. Expected outcomes</w:t>
      </w:r>
    </w:p>
    <w:p w14:paraId="6044CD68" w14:textId="2A7A81D0" w:rsidR="002E4530" w:rsidRPr="005C0F8E" w:rsidRDefault="002E4530" w:rsidP="00A84785">
      <w:pPr>
        <w:jc w:val="both"/>
        <w:rPr>
          <w:color w:val="000000" w:themeColor="text1"/>
          <w:sz w:val="26"/>
          <w:szCs w:val="26"/>
          <w:lang w:val="vi-VN"/>
        </w:rPr>
      </w:pPr>
    </w:p>
    <w:p w14:paraId="511B1A87" w14:textId="19F0AD76" w:rsidR="005120C3" w:rsidRPr="005C0F8E" w:rsidRDefault="005120C3" w:rsidP="00A84785">
      <w:pPr>
        <w:pStyle w:val="ListParagraph"/>
        <w:numPr>
          <w:ilvl w:val="0"/>
          <w:numId w:val="5"/>
        </w:numPr>
        <w:jc w:val="both"/>
        <w:rPr>
          <w:color w:val="000000" w:themeColor="text1"/>
          <w:sz w:val="26"/>
          <w:szCs w:val="26"/>
          <w:lang w:val="en-US"/>
        </w:rPr>
      </w:pPr>
      <w:r w:rsidRPr="005C0F8E">
        <w:rPr>
          <w:color w:val="000000" w:themeColor="text1"/>
          <w:sz w:val="26"/>
          <w:szCs w:val="26"/>
          <w:lang w:val="en-US"/>
        </w:rPr>
        <w:t>Evaluation</w:t>
      </w:r>
      <w:r w:rsidRPr="005C0F8E">
        <w:rPr>
          <w:color w:val="000000" w:themeColor="text1"/>
          <w:sz w:val="26"/>
          <w:szCs w:val="26"/>
          <w:lang w:val="vi-VN"/>
        </w:rPr>
        <w:t xml:space="preserve"> of </w:t>
      </w:r>
      <w:r w:rsidR="00B3690A" w:rsidRPr="005C0F8E">
        <w:rPr>
          <w:color w:val="000000" w:themeColor="text1"/>
          <w:sz w:val="26"/>
          <w:szCs w:val="26"/>
          <w:lang w:val="vi-VN"/>
        </w:rPr>
        <w:t xml:space="preserve">using </w:t>
      </w:r>
      <w:r w:rsidRPr="005C0F8E">
        <w:rPr>
          <w:color w:val="000000" w:themeColor="text1"/>
          <w:sz w:val="26"/>
          <w:szCs w:val="26"/>
          <w:lang w:val="vi-VN"/>
        </w:rPr>
        <w:t xml:space="preserve">POC </w:t>
      </w:r>
      <w:r w:rsidR="00B3690A" w:rsidRPr="005C0F8E">
        <w:rPr>
          <w:color w:val="000000" w:themeColor="text1"/>
          <w:sz w:val="26"/>
          <w:szCs w:val="26"/>
          <w:lang w:val="vi-VN"/>
        </w:rPr>
        <w:t xml:space="preserve">diagnostic device </w:t>
      </w:r>
      <w:r w:rsidRPr="005C0F8E">
        <w:rPr>
          <w:color w:val="000000" w:themeColor="text1"/>
          <w:sz w:val="26"/>
          <w:szCs w:val="26"/>
          <w:lang w:val="vi-VN"/>
        </w:rPr>
        <w:t xml:space="preserve">in the primary healthcare </w:t>
      </w:r>
      <w:r w:rsidR="00B3690A" w:rsidRPr="005C0F8E">
        <w:rPr>
          <w:color w:val="000000" w:themeColor="text1"/>
          <w:sz w:val="26"/>
          <w:szCs w:val="26"/>
          <w:lang w:val="vi-VN"/>
        </w:rPr>
        <w:t>in Vietnam</w:t>
      </w:r>
    </w:p>
    <w:p w14:paraId="6F77BD2D" w14:textId="035E3729" w:rsidR="008E5EAF" w:rsidRPr="005C0F8E" w:rsidRDefault="005120C3" w:rsidP="00A84785">
      <w:pPr>
        <w:pStyle w:val="ListParagraph"/>
        <w:numPr>
          <w:ilvl w:val="0"/>
          <w:numId w:val="5"/>
        </w:numPr>
        <w:jc w:val="both"/>
        <w:rPr>
          <w:color w:val="000000" w:themeColor="text1"/>
          <w:sz w:val="26"/>
          <w:szCs w:val="26"/>
          <w:lang w:val="en-US"/>
        </w:rPr>
      </w:pPr>
      <w:r w:rsidRPr="005C0F8E">
        <w:rPr>
          <w:color w:val="000000" w:themeColor="text1"/>
          <w:sz w:val="26"/>
          <w:szCs w:val="26"/>
          <w:lang w:val="en-US"/>
        </w:rPr>
        <w:t>Antibiotic</w:t>
      </w:r>
      <w:r w:rsidRPr="005C0F8E">
        <w:rPr>
          <w:color w:val="000000" w:themeColor="text1"/>
          <w:sz w:val="26"/>
          <w:szCs w:val="26"/>
          <w:lang w:val="vi-VN"/>
        </w:rPr>
        <w:t xml:space="preserve"> resistance</w:t>
      </w:r>
      <w:r w:rsidR="00C71989" w:rsidRPr="005C0F8E">
        <w:rPr>
          <w:color w:val="000000" w:themeColor="text1"/>
          <w:sz w:val="26"/>
          <w:szCs w:val="26"/>
          <w:lang w:val="vi-VN"/>
        </w:rPr>
        <w:t xml:space="preserve"> </w:t>
      </w:r>
      <w:r w:rsidR="00A84785" w:rsidRPr="005C0F8E">
        <w:rPr>
          <w:color w:val="000000" w:themeColor="text1"/>
          <w:sz w:val="26"/>
          <w:szCs w:val="26"/>
          <w:lang w:val="vi-VN"/>
        </w:rPr>
        <w:t xml:space="preserve">data </w:t>
      </w:r>
      <w:r w:rsidRPr="005C0F8E">
        <w:rPr>
          <w:color w:val="000000" w:themeColor="text1"/>
          <w:sz w:val="26"/>
          <w:szCs w:val="26"/>
          <w:lang w:val="vi-VN"/>
        </w:rPr>
        <w:t xml:space="preserve">of bacterial </w:t>
      </w:r>
      <w:r w:rsidR="008E5EAF" w:rsidRPr="005C0F8E">
        <w:rPr>
          <w:color w:val="000000" w:themeColor="text1"/>
          <w:sz w:val="26"/>
          <w:szCs w:val="26"/>
          <w:lang w:val="vi-VN"/>
        </w:rPr>
        <w:t xml:space="preserve">pathogens that isolated in </w:t>
      </w:r>
      <w:r w:rsidR="00B3690A" w:rsidRPr="005C0F8E">
        <w:rPr>
          <w:color w:val="000000" w:themeColor="text1"/>
          <w:sz w:val="26"/>
          <w:szCs w:val="26"/>
          <w:lang w:val="vi-VN"/>
        </w:rPr>
        <w:t>farmers/and family members and</w:t>
      </w:r>
      <w:r w:rsidR="00C71989" w:rsidRPr="005C0F8E">
        <w:rPr>
          <w:color w:val="000000" w:themeColor="text1"/>
          <w:sz w:val="26"/>
          <w:szCs w:val="26"/>
          <w:lang w:val="vi-VN"/>
        </w:rPr>
        <w:t xml:space="preserve"> comparison to animal strains</w:t>
      </w:r>
      <w:r w:rsidR="00A84785" w:rsidRPr="005C0F8E">
        <w:rPr>
          <w:color w:val="000000" w:themeColor="text1"/>
          <w:sz w:val="26"/>
          <w:szCs w:val="26"/>
          <w:lang w:val="vi-VN"/>
        </w:rPr>
        <w:t xml:space="preserve"> (before/and after intervention?)</w:t>
      </w:r>
    </w:p>
    <w:p w14:paraId="1080D19C" w14:textId="643A05CB" w:rsidR="005120C3" w:rsidRPr="005C0F8E" w:rsidRDefault="00C71989" w:rsidP="00A84785">
      <w:pPr>
        <w:pStyle w:val="ListParagraph"/>
        <w:numPr>
          <w:ilvl w:val="0"/>
          <w:numId w:val="5"/>
        </w:numPr>
        <w:jc w:val="both"/>
        <w:rPr>
          <w:color w:val="000000" w:themeColor="text1"/>
          <w:sz w:val="26"/>
          <w:szCs w:val="26"/>
          <w:lang w:val="en-US"/>
        </w:rPr>
      </w:pPr>
      <w:r w:rsidRPr="005C0F8E">
        <w:rPr>
          <w:color w:val="000000" w:themeColor="text1"/>
          <w:sz w:val="26"/>
          <w:szCs w:val="26"/>
          <w:lang w:val="en-US"/>
        </w:rPr>
        <w:t>Molecular</w:t>
      </w:r>
      <w:r w:rsidRPr="005C0F8E">
        <w:rPr>
          <w:color w:val="000000" w:themeColor="text1"/>
          <w:sz w:val="26"/>
          <w:szCs w:val="26"/>
          <w:lang w:val="vi-VN"/>
        </w:rPr>
        <w:t xml:space="preserve"> epidemiologial data of human and animal strains; drug resistance…</w:t>
      </w:r>
    </w:p>
    <w:p w14:paraId="424DB9BF" w14:textId="3CE373E5" w:rsidR="008E5EAF" w:rsidRPr="005C0F8E" w:rsidRDefault="00B3690A" w:rsidP="00A84785">
      <w:pPr>
        <w:pStyle w:val="ListParagraph"/>
        <w:numPr>
          <w:ilvl w:val="1"/>
          <w:numId w:val="5"/>
        </w:numPr>
        <w:jc w:val="both"/>
        <w:rPr>
          <w:color w:val="000000" w:themeColor="text1"/>
          <w:sz w:val="26"/>
          <w:szCs w:val="26"/>
          <w:lang w:val="en-US"/>
        </w:rPr>
      </w:pPr>
      <w:r w:rsidRPr="005C0F8E">
        <w:rPr>
          <w:color w:val="000000" w:themeColor="text1"/>
          <w:sz w:val="26"/>
          <w:szCs w:val="26"/>
          <w:lang w:val="vi-VN"/>
        </w:rPr>
        <w:t>T</w:t>
      </w:r>
      <w:r w:rsidR="008E5EAF" w:rsidRPr="005C0F8E">
        <w:rPr>
          <w:color w:val="000000" w:themeColor="text1"/>
          <w:sz w:val="26"/>
          <w:szCs w:val="26"/>
          <w:lang w:val="en-GB"/>
        </w:rPr>
        <w:t>he contamination of the slaughterhouse environment by food-animal originated plasmids, potential contamination of the slaughterhouse by plasmids originated from humans</w:t>
      </w:r>
      <w:r w:rsidRPr="005C0F8E">
        <w:rPr>
          <w:color w:val="000000" w:themeColor="text1"/>
          <w:sz w:val="26"/>
          <w:szCs w:val="26"/>
          <w:lang w:val="vi-VN"/>
        </w:rPr>
        <w:t xml:space="preserve"> will be</w:t>
      </w:r>
      <w:r w:rsidR="008E5EAF" w:rsidRPr="005C0F8E">
        <w:rPr>
          <w:color w:val="000000" w:themeColor="text1"/>
          <w:sz w:val="26"/>
          <w:szCs w:val="26"/>
          <w:lang w:val="en-GB"/>
        </w:rPr>
        <w:t xml:space="preserve"> also observed.</w:t>
      </w:r>
    </w:p>
    <w:p w14:paraId="01CE2C62" w14:textId="6882EDE4" w:rsidR="00B3690A" w:rsidRPr="005C0F8E" w:rsidRDefault="00B3690A" w:rsidP="00A84785">
      <w:pPr>
        <w:pStyle w:val="ListParagraph"/>
        <w:numPr>
          <w:ilvl w:val="1"/>
          <w:numId w:val="5"/>
        </w:numPr>
        <w:jc w:val="both"/>
        <w:rPr>
          <w:color w:val="000000" w:themeColor="text1"/>
          <w:sz w:val="26"/>
          <w:szCs w:val="26"/>
          <w:lang w:val="en-US"/>
        </w:rPr>
      </w:pPr>
      <w:r w:rsidRPr="005C0F8E">
        <w:rPr>
          <w:color w:val="000000" w:themeColor="text1"/>
          <w:sz w:val="26"/>
          <w:szCs w:val="26"/>
          <w:lang w:val="vi-VN"/>
        </w:rPr>
        <w:t xml:space="preserve">A remarkably </w:t>
      </w:r>
      <w:r w:rsidRPr="005C0F8E">
        <w:rPr>
          <w:color w:val="000000" w:themeColor="text1"/>
          <w:sz w:val="26"/>
          <w:szCs w:val="26"/>
          <w:lang w:val="en-GB"/>
        </w:rPr>
        <w:t>high prevalence of MDR</w:t>
      </w:r>
      <w:r w:rsidR="00C71989" w:rsidRPr="005C0F8E">
        <w:rPr>
          <w:color w:val="000000" w:themeColor="text1"/>
          <w:sz w:val="26"/>
          <w:szCs w:val="26"/>
          <w:lang w:val="vi-VN"/>
        </w:rPr>
        <w:t xml:space="preserve"> strains</w:t>
      </w:r>
      <w:r w:rsidRPr="005C0F8E">
        <w:rPr>
          <w:color w:val="000000" w:themeColor="text1"/>
          <w:sz w:val="26"/>
          <w:szCs w:val="26"/>
          <w:lang w:val="en-GB"/>
        </w:rPr>
        <w:t xml:space="preserve"> in the human-animal-environment interface in Vietnam</w:t>
      </w:r>
      <w:r w:rsidR="009D7F38" w:rsidRPr="005C0F8E">
        <w:rPr>
          <w:color w:val="000000" w:themeColor="text1"/>
          <w:sz w:val="26"/>
          <w:szCs w:val="26"/>
          <w:lang w:val="vi-VN"/>
        </w:rPr>
        <w:t>???</w:t>
      </w:r>
    </w:p>
    <w:p w14:paraId="043E1655" w14:textId="77777777" w:rsidR="00B3690A" w:rsidRPr="005C0F8E" w:rsidRDefault="00B3690A" w:rsidP="00A84785">
      <w:pPr>
        <w:jc w:val="both"/>
        <w:rPr>
          <w:color w:val="000000" w:themeColor="text1"/>
          <w:sz w:val="26"/>
          <w:szCs w:val="26"/>
          <w:lang w:val="en-US"/>
        </w:rPr>
      </w:pPr>
    </w:p>
    <w:p w14:paraId="65C914BA" w14:textId="77777777" w:rsidR="007F0B9B" w:rsidRPr="005C0F8E" w:rsidRDefault="007F0B9B" w:rsidP="00A84785">
      <w:pPr>
        <w:jc w:val="both"/>
        <w:rPr>
          <w:color w:val="000000" w:themeColor="text1"/>
          <w:sz w:val="26"/>
          <w:szCs w:val="26"/>
        </w:rPr>
      </w:pPr>
    </w:p>
    <w:p w14:paraId="04089E4E" w14:textId="77777777" w:rsidR="005C0F8E" w:rsidRPr="005C0F8E" w:rsidRDefault="005C0F8E">
      <w:pPr>
        <w:jc w:val="both"/>
        <w:rPr>
          <w:color w:val="000000" w:themeColor="text1"/>
          <w:sz w:val="26"/>
          <w:szCs w:val="26"/>
        </w:rPr>
      </w:pPr>
    </w:p>
    <w:sectPr w:rsidR="005C0F8E" w:rsidRPr="005C0F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AC5"/>
    <w:multiLevelType w:val="hybridMultilevel"/>
    <w:tmpl w:val="1BC0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915E7"/>
    <w:multiLevelType w:val="hybridMultilevel"/>
    <w:tmpl w:val="AA947E56"/>
    <w:lvl w:ilvl="0" w:tplc="EC120E30">
      <w:start w:val="4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E175E"/>
    <w:multiLevelType w:val="hybridMultilevel"/>
    <w:tmpl w:val="E3DC103C"/>
    <w:lvl w:ilvl="0" w:tplc="E8A6B6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90767"/>
    <w:multiLevelType w:val="hybridMultilevel"/>
    <w:tmpl w:val="DEC275F4"/>
    <w:lvl w:ilvl="0" w:tplc="EF147B9E">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B22FCA"/>
    <w:multiLevelType w:val="multilevel"/>
    <w:tmpl w:val="487E7D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an Huy Quang">
    <w15:presenceInfo w15:providerId="AD" w15:userId="S::112AN.quang.phanhuy@c3chuvanan.edu.vn::849615a2-27fc-4479-9c66-6d94b526aa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A9"/>
    <w:rsid w:val="0000179C"/>
    <w:rsid w:val="000250D8"/>
    <w:rsid w:val="00047283"/>
    <w:rsid w:val="000844FC"/>
    <w:rsid w:val="000B3FFC"/>
    <w:rsid w:val="0012348E"/>
    <w:rsid w:val="00132AFC"/>
    <w:rsid w:val="0018760A"/>
    <w:rsid w:val="001C3064"/>
    <w:rsid w:val="001D3B69"/>
    <w:rsid w:val="001F50BD"/>
    <w:rsid w:val="00221DF2"/>
    <w:rsid w:val="0022783A"/>
    <w:rsid w:val="00232790"/>
    <w:rsid w:val="00286A1A"/>
    <w:rsid w:val="002C444A"/>
    <w:rsid w:val="002D07FE"/>
    <w:rsid w:val="002E327B"/>
    <w:rsid w:val="002E4530"/>
    <w:rsid w:val="002F2324"/>
    <w:rsid w:val="0036213A"/>
    <w:rsid w:val="003726B5"/>
    <w:rsid w:val="003B66C4"/>
    <w:rsid w:val="00464890"/>
    <w:rsid w:val="004A1BAB"/>
    <w:rsid w:val="004E10BF"/>
    <w:rsid w:val="0050006D"/>
    <w:rsid w:val="005056E0"/>
    <w:rsid w:val="00511A53"/>
    <w:rsid w:val="005120C3"/>
    <w:rsid w:val="00544932"/>
    <w:rsid w:val="00574A24"/>
    <w:rsid w:val="00576431"/>
    <w:rsid w:val="00577A2F"/>
    <w:rsid w:val="00577F7F"/>
    <w:rsid w:val="005C0F8E"/>
    <w:rsid w:val="005C21C9"/>
    <w:rsid w:val="00640B69"/>
    <w:rsid w:val="0065696B"/>
    <w:rsid w:val="006610EF"/>
    <w:rsid w:val="006B25DB"/>
    <w:rsid w:val="00774C64"/>
    <w:rsid w:val="007F0B9B"/>
    <w:rsid w:val="00821DAF"/>
    <w:rsid w:val="00823C9B"/>
    <w:rsid w:val="00896F8D"/>
    <w:rsid w:val="008A064E"/>
    <w:rsid w:val="008C14D6"/>
    <w:rsid w:val="008E5EAF"/>
    <w:rsid w:val="00922918"/>
    <w:rsid w:val="00976FE2"/>
    <w:rsid w:val="0097704F"/>
    <w:rsid w:val="0098466E"/>
    <w:rsid w:val="009D3DAF"/>
    <w:rsid w:val="009D7F38"/>
    <w:rsid w:val="00A179A8"/>
    <w:rsid w:val="00A334B5"/>
    <w:rsid w:val="00A84785"/>
    <w:rsid w:val="00A96729"/>
    <w:rsid w:val="00AA6D5E"/>
    <w:rsid w:val="00B3690A"/>
    <w:rsid w:val="00B42CA9"/>
    <w:rsid w:val="00B5617A"/>
    <w:rsid w:val="00B80827"/>
    <w:rsid w:val="00B97A40"/>
    <w:rsid w:val="00BB71FB"/>
    <w:rsid w:val="00BE04B5"/>
    <w:rsid w:val="00C71989"/>
    <w:rsid w:val="00C76638"/>
    <w:rsid w:val="00C80DC2"/>
    <w:rsid w:val="00C82DC2"/>
    <w:rsid w:val="00CA31F7"/>
    <w:rsid w:val="00D652E2"/>
    <w:rsid w:val="00D65914"/>
    <w:rsid w:val="00DE72A2"/>
    <w:rsid w:val="00E12C8F"/>
    <w:rsid w:val="00E174F8"/>
    <w:rsid w:val="00E536A5"/>
    <w:rsid w:val="00E63B18"/>
    <w:rsid w:val="00EA7BFA"/>
    <w:rsid w:val="00EB03C6"/>
    <w:rsid w:val="00EE2667"/>
    <w:rsid w:val="00EE27DF"/>
    <w:rsid w:val="00F07815"/>
    <w:rsid w:val="00F8365A"/>
    <w:rsid w:val="00F84044"/>
    <w:rsid w:val="00FA735B"/>
    <w:rsid w:val="00FB4096"/>
    <w:rsid w:val="00FD5655"/>
    <w:rsid w:val="00FD59E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D2EE"/>
  <w15:chartTrackingRefBased/>
  <w15:docId w15:val="{6667594D-22E9-464E-B795-CB0D7D4A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C64"/>
    <w:rPr>
      <w:rFonts w:ascii="Times New Roman" w:eastAsia="Times New Roman" w:hAnsi="Times New Roman" w:cs="Times New Roman"/>
    </w:rPr>
  </w:style>
  <w:style w:type="paragraph" w:styleId="Heading1">
    <w:name w:val="heading 1"/>
    <w:basedOn w:val="Normal"/>
    <w:next w:val="Normal"/>
    <w:link w:val="Heading1Char"/>
    <w:uiPriority w:val="9"/>
    <w:qFormat/>
    <w:rsid w:val="002E32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32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32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774C6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CA9"/>
    <w:pPr>
      <w:spacing w:before="100" w:beforeAutospacing="1" w:after="100" w:afterAutospacing="1"/>
    </w:pPr>
  </w:style>
  <w:style w:type="paragraph" w:styleId="ListParagraph">
    <w:name w:val="List Paragraph"/>
    <w:basedOn w:val="Normal"/>
    <w:uiPriority w:val="34"/>
    <w:qFormat/>
    <w:rsid w:val="00511A53"/>
    <w:pPr>
      <w:ind w:left="720"/>
      <w:contextualSpacing/>
    </w:pPr>
  </w:style>
  <w:style w:type="character" w:styleId="Hyperlink">
    <w:name w:val="Hyperlink"/>
    <w:basedOn w:val="DefaultParagraphFont"/>
    <w:uiPriority w:val="99"/>
    <w:semiHidden/>
    <w:unhideWhenUsed/>
    <w:rsid w:val="00774C64"/>
    <w:rPr>
      <w:color w:val="0000FF"/>
      <w:u w:val="single"/>
    </w:rPr>
  </w:style>
  <w:style w:type="character" w:customStyle="1" w:styleId="apple-converted-space">
    <w:name w:val="apple-converted-space"/>
    <w:basedOn w:val="DefaultParagraphFont"/>
    <w:rsid w:val="00774C64"/>
  </w:style>
  <w:style w:type="character" w:styleId="Emphasis">
    <w:name w:val="Emphasis"/>
    <w:basedOn w:val="DefaultParagraphFont"/>
    <w:uiPriority w:val="20"/>
    <w:qFormat/>
    <w:rsid w:val="00774C64"/>
    <w:rPr>
      <w:i/>
      <w:iCs/>
    </w:rPr>
  </w:style>
  <w:style w:type="character" w:customStyle="1" w:styleId="Heading4Char">
    <w:name w:val="Heading 4 Char"/>
    <w:basedOn w:val="DefaultParagraphFont"/>
    <w:link w:val="Heading4"/>
    <w:uiPriority w:val="9"/>
    <w:rsid w:val="00774C64"/>
    <w:rPr>
      <w:rFonts w:ascii="Times New Roman" w:eastAsia="Times New Roman" w:hAnsi="Times New Roman" w:cs="Times New Roman"/>
      <w:b/>
      <w:bCs/>
    </w:rPr>
  </w:style>
  <w:style w:type="paragraph" w:customStyle="1" w:styleId="p">
    <w:name w:val="p"/>
    <w:basedOn w:val="Normal"/>
    <w:rsid w:val="00774C64"/>
    <w:pPr>
      <w:spacing w:before="100" w:beforeAutospacing="1" w:after="100" w:afterAutospacing="1"/>
    </w:pPr>
  </w:style>
  <w:style w:type="character" w:customStyle="1" w:styleId="Heading1Char">
    <w:name w:val="Heading 1 Char"/>
    <w:basedOn w:val="DefaultParagraphFont"/>
    <w:link w:val="Heading1"/>
    <w:uiPriority w:val="9"/>
    <w:rsid w:val="002E327B"/>
    <w:rPr>
      <w:rFonts w:asciiTheme="majorHAnsi" w:eastAsiaTheme="majorEastAsia" w:hAnsiTheme="majorHAnsi" w:cstheme="majorBidi"/>
      <w:color w:val="2F5496" w:themeColor="accent1" w:themeShade="BF"/>
      <w:sz w:val="32"/>
      <w:szCs w:val="32"/>
    </w:rPr>
  </w:style>
  <w:style w:type="paragraph" w:customStyle="1" w:styleId="c-article-table-subtitle">
    <w:name w:val="c-article-table-subtitle"/>
    <w:basedOn w:val="Normal"/>
    <w:rsid w:val="002E327B"/>
    <w:pPr>
      <w:spacing w:before="100" w:beforeAutospacing="1" w:after="100" w:afterAutospacing="1"/>
    </w:pPr>
  </w:style>
  <w:style w:type="character" w:customStyle="1" w:styleId="Heading3Char">
    <w:name w:val="Heading 3 Char"/>
    <w:basedOn w:val="DefaultParagraphFont"/>
    <w:link w:val="Heading3"/>
    <w:uiPriority w:val="9"/>
    <w:semiHidden/>
    <w:rsid w:val="002E327B"/>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2E327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26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7664">
      <w:bodyDiv w:val="1"/>
      <w:marLeft w:val="0"/>
      <w:marRight w:val="0"/>
      <w:marTop w:val="0"/>
      <w:marBottom w:val="0"/>
      <w:divBdr>
        <w:top w:val="none" w:sz="0" w:space="0" w:color="auto"/>
        <w:left w:val="none" w:sz="0" w:space="0" w:color="auto"/>
        <w:bottom w:val="none" w:sz="0" w:space="0" w:color="auto"/>
        <w:right w:val="none" w:sz="0" w:space="0" w:color="auto"/>
      </w:divBdr>
    </w:div>
    <w:div w:id="289089731">
      <w:bodyDiv w:val="1"/>
      <w:marLeft w:val="0"/>
      <w:marRight w:val="0"/>
      <w:marTop w:val="0"/>
      <w:marBottom w:val="0"/>
      <w:divBdr>
        <w:top w:val="none" w:sz="0" w:space="0" w:color="auto"/>
        <w:left w:val="none" w:sz="0" w:space="0" w:color="auto"/>
        <w:bottom w:val="none" w:sz="0" w:space="0" w:color="auto"/>
        <w:right w:val="none" w:sz="0" w:space="0" w:color="auto"/>
      </w:divBdr>
    </w:div>
    <w:div w:id="554435617">
      <w:bodyDiv w:val="1"/>
      <w:marLeft w:val="0"/>
      <w:marRight w:val="0"/>
      <w:marTop w:val="0"/>
      <w:marBottom w:val="0"/>
      <w:divBdr>
        <w:top w:val="none" w:sz="0" w:space="0" w:color="auto"/>
        <w:left w:val="none" w:sz="0" w:space="0" w:color="auto"/>
        <w:bottom w:val="none" w:sz="0" w:space="0" w:color="auto"/>
        <w:right w:val="none" w:sz="0" w:space="0" w:color="auto"/>
      </w:divBdr>
    </w:div>
    <w:div w:id="666515778">
      <w:bodyDiv w:val="1"/>
      <w:marLeft w:val="0"/>
      <w:marRight w:val="0"/>
      <w:marTop w:val="0"/>
      <w:marBottom w:val="0"/>
      <w:divBdr>
        <w:top w:val="none" w:sz="0" w:space="0" w:color="auto"/>
        <w:left w:val="none" w:sz="0" w:space="0" w:color="auto"/>
        <w:bottom w:val="none" w:sz="0" w:space="0" w:color="auto"/>
        <w:right w:val="none" w:sz="0" w:space="0" w:color="auto"/>
      </w:divBdr>
      <w:divsChild>
        <w:div w:id="382796901">
          <w:marLeft w:val="0"/>
          <w:marRight w:val="0"/>
          <w:marTop w:val="0"/>
          <w:marBottom w:val="0"/>
          <w:divBdr>
            <w:top w:val="none" w:sz="0" w:space="0" w:color="auto"/>
            <w:left w:val="none" w:sz="0" w:space="0" w:color="auto"/>
            <w:bottom w:val="none" w:sz="0" w:space="0" w:color="auto"/>
            <w:right w:val="none" w:sz="0" w:space="0" w:color="auto"/>
          </w:divBdr>
          <w:divsChild>
            <w:div w:id="1790274885">
              <w:marLeft w:val="0"/>
              <w:marRight w:val="0"/>
              <w:marTop w:val="0"/>
              <w:marBottom w:val="0"/>
              <w:divBdr>
                <w:top w:val="none" w:sz="0" w:space="0" w:color="auto"/>
                <w:left w:val="none" w:sz="0" w:space="0" w:color="auto"/>
                <w:bottom w:val="none" w:sz="0" w:space="0" w:color="auto"/>
                <w:right w:val="none" w:sz="0" w:space="0" w:color="auto"/>
              </w:divBdr>
              <w:divsChild>
                <w:div w:id="5325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69461">
      <w:bodyDiv w:val="1"/>
      <w:marLeft w:val="0"/>
      <w:marRight w:val="0"/>
      <w:marTop w:val="0"/>
      <w:marBottom w:val="0"/>
      <w:divBdr>
        <w:top w:val="none" w:sz="0" w:space="0" w:color="auto"/>
        <w:left w:val="none" w:sz="0" w:space="0" w:color="auto"/>
        <w:bottom w:val="none" w:sz="0" w:space="0" w:color="auto"/>
        <w:right w:val="none" w:sz="0" w:space="0" w:color="auto"/>
      </w:divBdr>
    </w:div>
    <w:div w:id="703214903">
      <w:bodyDiv w:val="1"/>
      <w:marLeft w:val="0"/>
      <w:marRight w:val="0"/>
      <w:marTop w:val="0"/>
      <w:marBottom w:val="0"/>
      <w:divBdr>
        <w:top w:val="none" w:sz="0" w:space="0" w:color="auto"/>
        <w:left w:val="none" w:sz="0" w:space="0" w:color="auto"/>
        <w:bottom w:val="none" w:sz="0" w:space="0" w:color="auto"/>
        <w:right w:val="none" w:sz="0" w:space="0" w:color="auto"/>
      </w:divBdr>
    </w:div>
    <w:div w:id="729307740">
      <w:bodyDiv w:val="1"/>
      <w:marLeft w:val="0"/>
      <w:marRight w:val="0"/>
      <w:marTop w:val="0"/>
      <w:marBottom w:val="0"/>
      <w:divBdr>
        <w:top w:val="none" w:sz="0" w:space="0" w:color="auto"/>
        <w:left w:val="none" w:sz="0" w:space="0" w:color="auto"/>
        <w:bottom w:val="none" w:sz="0" w:space="0" w:color="auto"/>
        <w:right w:val="none" w:sz="0" w:space="0" w:color="auto"/>
      </w:divBdr>
    </w:div>
    <w:div w:id="839657287">
      <w:bodyDiv w:val="1"/>
      <w:marLeft w:val="0"/>
      <w:marRight w:val="0"/>
      <w:marTop w:val="0"/>
      <w:marBottom w:val="0"/>
      <w:divBdr>
        <w:top w:val="none" w:sz="0" w:space="0" w:color="auto"/>
        <w:left w:val="none" w:sz="0" w:space="0" w:color="auto"/>
        <w:bottom w:val="none" w:sz="0" w:space="0" w:color="auto"/>
        <w:right w:val="none" w:sz="0" w:space="0" w:color="auto"/>
      </w:divBdr>
      <w:divsChild>
        <w:div w:id="158741222">
          <w:marLeft w:val="0"/>
          <w:marRight w:val="0"/>
          <w:marTop w:val="0"/>
          <w:marBottom w:val="0"/>
          <w:divBdr>
            <w:top w:val="none" w:sz="0" w:space="0" w:color="auto"/>
            <w:left w:val="none" w:sz="0" w:space="0" w:color="auto"/>
            <w:bottom w:val="none" w:sz="0" w:space="0" w:color="auto"/>
            <w:right w:val="none" w:sz="0" w:space="0" w:color="auto"/>
          </w:divBdr>
          <w:divsChild>
            <w:div w:id="982583046">
              <w:marLeft w:val="0"/>
              <w:marRight w:val="0"/>
              <w:marTop w:val="0"/>
              <w:marBottom w:val="0"/>
              <w:divBdr>
                <w:top w:val="none" w:sz="0" w:space="0" w:color="auto"/>
                <w:left w:val="none" w:sz="0" w:space="0" w:color="auto"/>
                <w:bottom w:val="none" w:sz="0" w:space="0" w:color="auto"/>
                <w:right w:val="none" w:sz="0" w:space="0" w:color="auto"/>
              </w:divBdr>
              <w:divsChild>
                <w:div w:id="16919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2445">
      <w:bodyDiv w:val="1"/>
      <w:marLeft w:val="0"/>
      <w:marRight w:val="0"/>
      <w:marTop w:val="0"/>
      <w:marBottom w:val="0"/>
      <w:divBdr>
        <w:top w:val="none" w:sz="0" w:space="0" w:color="auto"/>
        <w:left w:val="none" w:sz="0" w:space="0" w:color="auto"/>
        <w:bottom w:val="none" w:sz="0" w:space="0" w:color="auto"/>
        <w:right w:val="none" w:sz="0" w:space="0" w:color="auto"/>
      </w:divBdr>
    </w:div>
    <w:div w:id="1065570914">
      <w:bodyDiv w:val="1"/>
      <w:marLeft w:val="0"/>
      <w:marRight w:val="0"/>
      <w:marTop w:val="0"/>
      <w:marBottom w:val="0"/>
      <w:divBdr>
        <w:top w:val="none" w:sz="0" w:space="0" w:color="auto"/>
        <w:left w:val="none" w:sz="0" w:space="0" w:color="auto"/>
        <w:bottom w:val="none" w:sz="0" w:space="0" w:color="auto"/>
        <w:right w:val="none" w:sz="0" w:space="0" w:color="auto"/>
      </w:divBdr>
      <w:divsChild>
        <w:div w:id="1906988370">
          <w:marLeft w:val="0"/>
          <w:marRight w:val="0"/>
          <w:marTop w:val="0"/>
          <w:marBottom w:val="0"/>
          <w:divBdr>
            <w:top w:val="none" w:sz="0" w:space="0" w:color="auto"/>
            <w:left w:val="none" w:sz="0" w:space="0" w:color="auto"/>
            <w:bottom w:val="none" w:sz="0" w:space="0" w:color="auto"/>
            <w:right w:val="none" w:sz="0" w:space="0" w:color="auto"/>
          </w:divBdr>
          <w:divsChild>
            <w:div w:id="126363307">
              <w:marLeft w:val="0"/>
              <w:marRight w:val="0"/>
              <w:marTop w:val="0"/>
              <w:marBottom w:val="0"/>
              <w:divBdr>
                <w:top w:val="none" w:sz="0" w:space="0" w:color="auto"/>
                <w:left w:val="none" w:sz="0" w:space="0" w:color="auto"/>
                <w:bottom w:val="none" w:sz="0" w:space="0" w:color="auto"/>
                <w:right w:val="none" w:sz="0" w:space="0" w:color="auto"/>
              </w:divBdr>
              <w:divsChild>
                <w:div w:id="20503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84009">
      <w:bodyDiv w:val="1"/>
      <w:marLeft w:val="0"/>
      <w:marRight w:val="0"/>
      <w:marTop w:val="0"/>
      <w:marBottom w:val="0"/>
      <w:divBdr>
        <w:top w:val="none" w:sz="0" w:space="0" w:color="auto"/>
        <w:left w:val="none" w:sz="0" w:space="0" w:color="auto"/>
        <w:bottom w:val="none" w:sz="0" w:space="0" w:color="auto"/>
        <w:right w:val="none" w:sz="0" w:space="0" w:color="auto"/>
      </w:divBdr>
      <w:divsChild>
        <w:div w:id="243926058">
          <w:marLeft w:val="0"/>
          <w:marRight w:val="0"/>
          <w:marTop w:val="0"/>
          <w:marBottom w:val="0"/>
          <w:divBdr>
            <w:top w:val="none" w:sz="0" w:space="0" w:color="auto"/>
            <w:left w:val="none" w:sz="0" w:space="0" w:color="auto"/>
            <w:bottom w:val="none" w:sz="0" w:space="0" w:color="auto"/>
            <w:right w:val="none" w:sz="0" w:space="0" w:color="auto"/>
          </w:divBdr>
          <w:divsChild>
            <w:div w:id="2101825705">
              <w:marLeft w:val="0"/>
              <w:marRight w:val="0"/>
              <w:marTop w:val="0"/>
              <w:marBottom w:val="0"/>
              <w:divBdr>
                <w:top w:val="none" w:sz="0" w:space="0" w:color="auto"/>
                <w:left w:val="none" w:sz="0" w:space="0" w:color="auto"/>
                <w:bottom w:val="none" w:sz="0" w:space="0" w:color="auto"/>
                <w:right w:val="none" w:sz="0" w:space="0" w:color="auto"/>
              </w:divBdr>
              <w:divsChild>
                <w:div w:id="19140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8872">
      <w:bodyDiv w:val="1"/>
      <w:marLeft w:val="0"/>
      <w:marRight w:val="0"/>
      <w:marTop w:val="0"/>
      <w:marBottom w:val="0"/>
      <w:divBdr>
        <w:top w:val="none" w:sz="0" w:space="0" w:color="auto"/>
        <w:left w:val="none" w:sz="0" w:space="0" w:color="auto"/>
        <w:bottom w:val="none" w:sz="0" w:space="0" w:color="auto"/>
        <w:right w:val="none" w:sz="0" w:space="0" w:color="auto"/>
      </w:divBdr>
    </w:div>
    <w:div w:id="1235239662">
      <w:bodyDiv w:val="1"/>
      <w:marLeft w:val="0"/>
      <w:marRight w:val="0"/>
      <w:marTop w:val="0"/>
      <w:marBottom w:val="0"/>
      <w:divBdr>
        <w:top w:val="none" w:sz="0" w:space="0" w:color="auto"/>
        <w:left w:val="none" w:sz="0" w:space="0" w:color="auto"/>
        <w:bottom w:val="none" w:sz="0" w:space="0" w:color="auto"/>
        <w:right w:val="none" w:sz="0" w:space="0" w:color="auto"/>
      </w:divBdr>
    </w:div>
    <w:div w:id="1240989835">
      <w:bodyDiv w:val="1"/>
      <w:marLeft w:val="0"/>
      <w:marRight w:val="0"/>
      <w:marTop w:val="0"/>
      <w:marBottom w:val="0"/>
      <w:divBdr>
        <w:top w:val="none" w:sz="0" w:space="0" w:color="auto"/>
        <w:left w:val="none" w:sz="0" w:space="0" w:color="auto"/>
        <w:bottom w:val="none" w:sz="0" w:space="0" w:color="auto"/>
        <w:right w:val="none" w:sz="0" w:space="0" w:color="auto"/>
      </w:divBdr>
    </w:div>
    <w:div w:id="1258057994">
      <w:bodyDiv w:val="1"/>
      <w:marLeft w:val="0"/>
      <w:marRight w:val="0"/>
      <w:marTop w:val="0"/>
      <w:marBottom w:val="0"/>
      <w:divBdr>
        <w:top w:val="none" w:sz="0" w:space="0" w:color="auto"/>
        <w:left w:val="none" w:sz="0" w:space="0" w:color="auto"/>
        <w:bottom w:val="none" w:sz="0" w:space="0" w:color="auto"/>
        <w:right w:val="none" w:sz="0" w:space="0" w:color="auto"/>
      </w:divBdr>
    </w:div>
    <w:div w:id="1318918242">
      <w:bodyDiv w:val="1"/>
      <w:marLeft w:val="0"/>
      <w:marRight w:val="0"/>
      <w:marTop w:val="0"/>
      <w:marBottom w:val="0"/>
      <w:divBdr>
        <w:top w:val="none" w:sz="0" w:space="0" w:color="auto"/>
        <w:left w:val="none" w:sz="0" w:space="0" w:color="auto"/>
        <w:bottom w:val="none" w:sz="0" w:space="0" w:color="auto"/>
        <w:right w:val="none" w:sz="0" w:space="0" w:color="auto"/>
      </w:divBdr>
    </w:div>
    <w:div w:id="1346446864">
      <w:bodyDiv w:val="1"/>
      <w:marLeft w:val="0"/>
      <w:marRight w:val="0"/>
      <w:marTop w:val="0"/>
      <w:marBottom w:val="0"/>
      <w:divBdr>
        <w:top w:val="none" w:sz="0" w:space="0" w:color="auto"/>
        <w:left w:val="none" w:sz="0" w:space="0" w:color="auto"/>
        <w:bottom w:val="none" w:sz="0" w:space="0" w:color="auto"/>
        <w:right w:val="none" w:sz="0" w:space="0" w:color="auto"/>
      </w:divBdr>
      <w:divsChild>
        <w:div w:id="1881938437">
          <w:marLeft w:val="0"/>
          <w:marRight w:val="0"/>
          <w:marTop w:val="0"/>
          <w:marBottom w:val="0"/>
          <w:divBdr>
            <w:top w:val="none" w:sz="0" w:space="0" w:color="auto"/>
            <w:left w:val="none" w:sz="0" w:space="0" w:color="auto"/>
            <w:bottom w:val="none" w:sz="0" w:space="0" w:color="auto"/>
            <w:right w:val="none" w:sz="0" w:space="0" w:color="auto"/>
          </w:divBdr>
          <w:divsChild>
            <w:div w:id="1256480784">
              <w:marLeft w:val="0"/>
              <w:marRight w:val="0"/>
              <w:marTop w:val="0"/>
              <w:marBottom w:val="0"/>
              <w:divBdr>
                <w:top w:val="none" w:sz="0" w:space="0" w:color="auto"/>
                <w:left w:val="none" w:sz="0" w:space="0" w:color="auto"/>
                <w:bottom w:val="none" w:sz="0" w:space="0" w:color="auto"/>
                <w:right w:val="none" w:sz="0" w:space="0" w:color="auto"/>
              </w:divBdr>
              <w:divsChild>
                <w:div w:id="1286499714">
                  <w:marLeft w:val="0"/>
                  <w:marRight w:val="0"/>
                  <w:marTop w:val="0"/>
                  <w:marBottom w:val="0"/>
                  <w:divBdr>
                    <w:top w:val="none" w:sz="0" w:space="0" w:color="auto"/>
                    <w:left w:val="none" w:sz="0" w:space="0" w:color="auto"/>
                    <w:bottom w:val="none" w:sz="0" w:space="0" w:color="auto"/>
                    <w:right w:val="none" w:sz="0" w:space="0" w:color="auto"/>
                  </w:divBdr>
                  <w:divsChild>
                    <w:div w:id="9759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08579">
      <w:bodyDiv w:val="1"/>
      <w:marLeft w:val="0"/>
      <w:marRight w:val="0"/>
      <w:marTop w:val="0"/>
      <w:marBottom w:val="0"/>
      <w:divBdr>
        <w:top w:val="none" w:sz="0" w:space="0" w:color="auto"/>
        <w:left w:val="none" w:sz="0" w:space="0" w:color="auto"/>
        <w:bottom w:val="none" w:sz="0" w:space="0" w:color="auto"/>
        <w:right w:val="none" w:sz="0" w:space="0" w:color="auto"/>
      </w:divBdr>
      <w:divsChild>
        <w:div w:id="972759248">
          <w:marLeft w:val="0"/>
          <w:marRight w:val="0"/>
          <w:marTop w:val="0"/>
          <w:marBottom w:val="0"/>
          <w:divBdr>
            <w:top w:val="none" w:sz="0" w:space="0" w:color="auto"/>
            <w:left w:val="none" w:sz="0" w:space="0" w:color="auto"/>
            <w:bottom w:val="none" w:sz="0" w:space="0" w:color="auto"/>
            <w:right w:val="none" w:sz="0" w:space="0" w:color="auto"/>
          </w:divBdr>
          <w:divsChild>
            <w:div w:id="175119987">
              <w:marLeft w:val="0"/>
              <w:marRight w:val="0"/>
              <w:marTop w:val="0"/>
              <w:marBottom w:val="0"/>
              <w:divBdr>
                <w:top w:val="none" w:sz="0" w:space="0" w:color="auto"/>
                <w:left w:val="none" w:sz="0" w:space="0" w:color="auto"/>
                <w:bottom w:val="none" w:sz="0" w:space="0" w:color="auto"/>
                <w:right w:val="none" w:sz="0" w:space="0" w:color="auto"/>
              </w:divBdr>
              <w:divsChild>
                <w:div w:id="11087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2983">
      <w:bodyDiv w:val="1"/>
      <w:marLeft w:val="0"/>
      <w:marRight w:val="0"/>
      <w:marTop w:val="0"/>
      <w:marBottom w:val="0"/>
      <w:divBdr>
        <w:top w:val="none" w:sz="0" w:space="0" w:color="auto"/>
        <w:left w:val="none" w:sz="0" w:space="0" w:color="auto"/>
        <w:bottom w:val="none" w:sz="0" w:space="0" w:color="auto"/>
        <w:right w:val="none" w:sz="0" w:space="0" w:color="auto"/>
      </w:divBdr>
    </w:div>
    <w:div w:id="1414857776">
      <w:bodyDiv w:val="1"/>
      <w:marLeft w:val="0"/>
      <w:marRight w:val="0"/>
      <w:marTop w:val="0"/>
      <w:marBottom w:val="0"/>
      <w:divBdr>
        <w:top w:val="none" w:sz="0" w:space="0" w:color="auto"/>
        <w:left w:val="none" w:sz="0" w:space="0" w:color="auto"/>
        <w:bottom w:val="none" w:sz="0" w:space="0" w:color="auto"/>
        <w:right w:val="none" w:sz="0" w:space="0" w:color="auto"/>
      </w:divBdr>
    </w:div>
    <w:div w:id="1433428986">
      <w:bodyDiv w:val="1"/>
      <w:marLeft w:val="0"/>
      <w:marRight w:val="0"/>
      <w:marTop w:val="0"/>
      <w:marBottom w:val="0"/>
      <w:divBdr>
        <w:top w:val="none" w:sz="0" w:space="0" w:color="auto"/>
        <w:left w:val="none" w:sz="0" w:space="0" w:color="auto"/>
        <w:bottom w:val="none" w:sz="0" w:space="0" w:color="auto"/>
        <w:right w:val="none" w:sz="0" w:space="0" w:color="auto"/>
      </w:divBdr>
      <w:divsChild>
        <w:div w:id="1868717922">
          <w:marLeft w:val="0"/>
          <w:marRight w:val="0"/>
          <w:marTop w:val="0"/>
          <w:marBottom w:val="0"/>
          <w:divBdr>
            <w:top w:val="none" w:sz="0" w:space="0" w:color="auto"/>
            <w:left w:val="none" w:sz="0" w:space="0" w:color="auto"/>
            <w:bottom w:val="none" w:sz="0" w:space="0" w:color="auto"/>
            <w:right w:val="none" w:sz="0" w:space="0" w:color="auto"/>
          </w:divBdr>
          <w:divsChild>
            <w:div w:id="1065838485">
              <w:marLeft w:val="0"/>
              <w:marRight w:val="0"/>
              <w:marTop w:val="0"/>
              <w:marBottom w:val="0"/>
              <w:divBdr>
                <w:top w:val="none" w:sz="0" w:space="0" w:color="auto"/>
                <w:left w:val="none" w:sz="0" w:space="0" w:color="auto"/>
                <w:bottom w:val="none" w:sz="0" w:space="0" w:color="auto"/>
                <w:right w:val="none" w:sz="0" w:space="0" w:color="auto"/>
              </w:divBdr>
              <w:divsChild>
                <w:div w:id="19748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955101">
      <w:bodyDiv w:val="1"/>
      <w:marLeft w:val="0"/>
      <w:marRight w:val="0"/>
      <w:marTop w:val="0"/>
      <w:marBottom w:val="0"/>
      <w:divBdr>
        <w:top w:val="none" w:sz="0" w:space="0" w:color="auto"/>
        <w:left w:val="none" w:sz="0" w:space="0" w:color="auto"/>
        <w:bottom w:val="none" w:sz="0" w:space="0" w:color="auto"/>
        <w:right w:val="none" w:sz="0" w:space="0" w:color="auto"/>
      </w:divBdr>
    </w:div>
    <w:div w:id="1562599587">
      <w:bodyDiv w:val="1"/>
      <w:marLeft w:val="0"/>
      <w:marRight w:val="0"/>
      <w:marTop w:val="0"/>
      <w:marBottom w:val="0"/>
      <w:divBdr>
        <w:top w:val="none" w:sz="0" w:space="0" w:color="auto"/>
        <w:left w:val="none" w:sz="0" w:space="0" w:color="auto"/>
        <w:bottom w:val="none" w:sz="0" w:space="0" w:color="auto"/>
        <w:right w:val="none" w:sz="0" w:space="0" w:color="auto"/>
      </w:divBdr>
    </w:div>
    <w:div w:id="1620992148">
      <w:bodyDiv w:val="1"/>
      <w:marLeft w:val="0"/>
      <w:marRight w:val="0"/>
      <w:marTop w:val="0"/>
      <w:marBottom w:val="0"/>
      <w:divBdr>
        <w:top w:val="none" w:sz="0" w:space="0" w:color="auto"/>
        <w:left w:val="none" w:sz="0" w:space="0" w:color="auto"/>
        <w:bottom w:val="none" w:sz="0" w:space="0" w:color="auto"/>
        <w:right w:val="none" w:sz="0" w:space="0" w:color="auto"/>
      </w:divBdr>
    </w:div>
    <w:div w:id="1719432187">
      <w:bodyDiv w:val="1"/>
      <w:marLeft w:val="0"/>
      <w:marRight w:val="0"/>
      <w:marTop w:val="0"/>
      <w:marBottom w:val="0"/>
      <w:divBdr>
        <w:top w:val="none" w:sz="0" w:space="0" w:color="auto"/>
        <w:left w:val="none" w:sz="0" w:space="0" w:color="auto"/>
        <w:bottom w:val="none" w:sz="0" w:space="0" w:color="auto"/>
        <w:right w:val="none" w:sz="0" w:space="0" w:color="auto"/>
      </w:divBdr>
    </w:div>
    <w:div w:id="1745950383">
      <w:bodyDiv w:val="1"/>
      <w:marLeft w:val="0"/>
      <w:marRight w:val="0"/>
      <w:marTop w:val="0"/>
      <w:marBottom w:val="0"/>
      <w:divBdr>
        <w:top w:val="none" w:sz="0" w:space="0" w:color="auto"/>
        <w:left w:val="none" w:sz="0" w:space="0" w:color="auto"/>
        <w:bottom w:val="none" w:sz="0" w:space="0" w:color="auto"/>
        <w:right w:val="none" w:sz="0" w:space="0" w:color="auto"/>
      </w:divBdr>
      <w:divsChild>
        <w:div w:id="1538933651">
          <w:marLeft w:val="0"/>
          <w:marRight w:val="0"/>
          <w:marTop w:val="0"/>
          <w:marBottom w:val="360"/>
          <w:divBdr>
            <w:top w:val="none" w:sz="0" w:space="0" w:color="auto"/>
            <w:left w:val="none" w:sz="0" w:space="0" w:color="auto"/>
            <w:bottom w:val="none" w:sz="0" w:space="0" w:color="auto"/>
            <w:right w:val="none" w:sz="0" w:space="0" w:color="auto"/>
          </w:divBdr>
          <w:divsChild>
            <w:div w:id="1445953297">
              <w:marLeft w:val="0"/>
              <w:marRight w:val="0"/>
              <w:marTop w:val="0"/>
              <w:marBottom w:val="0"/>
              <w:divBdr>
                <w:top w:val="single" w:sz="6" w:space="0" w:color="D5D5D5"/>
                <w:left w:val="single" w:sz="6" w:space="0" w:color="D5D5D5"/>
                <w:bottom w:val="single" w:sz="6" w:space="0" w:color="D5D5D5"/>
                <w:right w:val="single" w:sz="6" w:space="0" w:color="D5D5D5"/>
              </w:divBdr>
              <w:divsChild>
                <w:div w:id="1089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5164">
      <w:bodyDiv w:val="1"/>
      <w:marLeft w:val="0"/>
      <w:marRight w:val="0"/>
      <w:marTop w:val="0"/>
      <w:marBottom w:val="0"/>
      <w:divBdr>
        <w:top w:val="none" w:sz="0" w:space="0" w:color="auto"/>
        <w:left w:val="none" w:sz="0" w:space="0" w:color="auto"/>
        <w:bottom w:val="none" w:sz="0" w:space="0" w:color="auto"/>
        <w:right w:val="none" w:sz="0" w:space="0" w:color="auto"/>
      </w:divBdr>
      <w:divsChild>
        <w:div w:id="1240137817">
          <w:marLeft w:val="0"/>
          <w:marRight w:val="0"/>
          <w:marTop w:val="0"/>
          <w:marBottom w:val="0"/>
          <w:divBdr>
            <w:top w:val="none" w:sz="0" w:space="0" w:color="auto"/>
            <w:left w:val="none" w:sz="0" w:space="0" w:color="auto"/>
            <w:bottom w:val="none" w:sz="0" w:space="0" w:color="auto"/>
            <w:right w:val="none" w:sz="0" w:space="0" w:color="auto"/>
          </w:divBdr>
          <w:divsChild>
            <w:div w:id="2061006511">
              <w:marLeft w:val="0"/>
              <w:marRight w:val="0"/>
              <w:marTop w:val="0"/>
              <w:marBottom w:val="0"/>
              <w:divBdr>
                <w:top w:val="none" w:sz="0" w:space="0" w:color="auto"/>
                <w:left w:val="none" w:sz="0" w:space="0" w:color="auto"/>
                <w:bottom w:val="none" w:sz="0" w:space="0" w:color="auto"/>
                <w:right w:val="none" w:sz="0" w:space="0" w:color="auto"/>
              </w:divBdr>
              <w:divsChild>
                <w:div w:id="2033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7925">
      <w:bodyDiv w:val="1"/>
      <w:marLeft w:val="0"/>
      <w:marRight w:val="0"/>
      <w:marTop w:val="0"/>
      <w:marBottom w:val="0"/>
      <w:divBdr>
        <w:top w:val="none" w:sz="0" w:space="0" w:color="auto"/>
        <w:left w:val="none" w:sz="0" w:space="0" w:color="auto"/>
        <w:bottom w:val="none" w:sz="0" w:space="0" w:color="auto"/>
        <w:right w:val="none" w:sz="0" w:space="0" w:color="auto"/>
      </w:divBdr>
      <w:divsChild>
        <w:div w:id="483936797">
          <w:marLeft w:val="0"/>
          <w:marRight w:val="0"/>
          <w:marTop w:val="0"/>
          <w:marBottom w:val="0"/>
          <w:divBdr>
            <w:top w:val="none" w:sz="0" w:space="0" w:color="auto"/>
            <w:left w:val="none" w:sz="0" w:space="0" w:color="auto"/>
            <w:bottom w:val="none" w:sz="0" w:space="0" w:color="auto"/>
            <w:right w:val="none" w:sz="0" w:space="0" w:color="auto"/>
          </w:divBdr>
          <w:divsChild>
            <w:div w:id="609433614">
              <w:marLeft w:val="0"/>
              <w:marRight w:val="0"/>
              <w:marTop w:val="0"/>
              <w:marBottom w:val="600"/>
              <w:divBdr>
                <w:top w:val="none" w:sz="0" w:space="0" w:color="auto"/>
                <w:left w:val="none" w:sz="0" w:space="0" w:color="auto"/>
                <w:bottom w:val="none" w:sz="0" w:space="0" w:color="auto"/>
                <w:right w:val="none" w:sz="0" w:space="0" w:color="auto"/>
              </w:divBdr>
            </w:div>
          </w:divsChild>
        </w:div>
        <w:div w:id="1575511534">
          <w:marLeft w:val="0"/>
          <w:marRight w:val="0"/>
          <w:marTop w:val="0"/>
          <w:marBottom w:val="0"/>
          <w:divBdr>
            <w:top w:val="none" w:sz="0" w:space="0" w:color="auto"/>
            <w:left w:val="none" w:sz="0" w:space="0" w:color="auto"/>
            <w:bottom w:val="none" w:sz="0" w:space="0" w:color="auto"/>
            <w:right w:val="none" w:sz="0" w:space="0" w:color="auto"/>
          </w:divBdr>
          <w:divsChild>
            <w:div w:id="229852801">
              <w:marLeft w:val="0"/>
              <w:marRight w:val="0"/>
              <w:marTop w:val="0"/>
              <w:marBottom w:val="600"/>
              <w:divBdr>
                <w:top w:val="none" w:sz="0" w:space="0" w:color="auto"/>
                <w:left w:val="none" w:sz="0" w:space="0" w:color="auto"/>
                <w:bottom w:val="none" w:sz="0" w:space="0" w:color="auto"/>
                <w:right w:val="none" w:sz="0" w:space="0" w:color="auto"/>
              </w:divBdr>
              <w:divsChild>
                <w:div w:id="1361515159">
                  <w:marLeft w:val="0"/>
                  <w:marRight w:val="0"/>
                  <w:marTop w:val="0"/>
                  <w:marBottom w:val="360"/>
                  <w:divBdr>
                    <w:top w:val="single" w:sz="36" w:space="15" w:color="D5D5D5"/>
                    <w:left w:val="single" w:sz="36" w:space="8" w:color="D5D5D5"/>
                    <w:bottom w:val="single" w:sz="36" w:space="15" w:color="D5D5D5"/>
                    <w:right w:val="single" w:sz="36" w:space="8" w:color="D5D5D5"/>
                  </w:divBdr>
                </w:div>
                <w:div w:id="1237979076">
                  <w:marLeft w:val="0"/>
                  <w:marRight w:val="0"/>
                  <w:marTop w:val="0"/>
                  <w:marBottom w:val="360"/>
                  <w:divBdr>
                    <w:top w:val="single" w:sz="36" w:space="15" w:color="D5D5D5"/>
                    <w:left w:val="single" w:sz="36" w:space="8" w:color="D5D5D5"/>
                    <w:bottom w:val="single" w:sz="36" w:space="15" w:color="D5D5D5"/>
                    <w:right w:val="single" w:sz="36" w:space="8" w:color="D5D5D5"/>
                  </w:divBdr>
                </w:div>
                <w:div w:id="1555577674">
                  <w:marLeft w:val="0"/>
                  <w:marRight w:val="0"/>
                  <w:marTop w:val="0"/>
                  <w:marBottom w:val="360"/>
                  <w:divBdr>
                    <w:top w:val="single" w:sz="36" w:space="15" w:color="D5D5D5"/>
                    <w:left w:val="single" w:sz="36" w:space="8" w:color="D5D5D5"/>
                    <w:bottom w:val="single" w:sz="36" w:space="15" w:color="D5D5D5"/>
                    <w:right w:val="single" w:sz="36" w:space="8" w:color="D5D5D5"/>
                  </w:divBdr>
                </w:div>
              </w:divsChild>
            </w:div>
          </w:divsChild>
        </w:div>
      </w:divsChild>
    </w:div>
    <w:div w:id="205549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116647/" TargetMode="External"/><Relationship Id="rId13" Type="http://schemas.openxmlformats.org/officeDocument/2006/relationships/hyperlink" Target="https://link.springer.com/article/10.1007/s10393-013-0884-9" TargetMode="External"/><Relationship Id="rId18" Type="http://schemas.openxmlformats.org/officeDocument/2006/relationships/hyperlink" Target="https://link.springer.com/article/10.1007/s10393-013-0884-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ink.springer.com/article/10.1007/s10393-013-0884-9" TargetMode="External"/><Relationship Id="rId7" Type="http://schemas.openxmlformats.org/officeDocument/2006/relationships/hyperlink" Target="https://www.ncbi.nlm.nih.gov/pmc/articles/PMC4116647/" TargetMode="External"/><Relationship Id="rId12" Type="http://schemas.openxmlformats.org/officeDocument/2006/relationships/hyperlink" Target="https://link.springer.com/article/10.1007/s10393-013-0884-9" TargetMode="External"/><Relationship Id="rId17" Type="http://schemas.openxmlformats.org/officeDocument/2006/relationships/hyperlink" Target="https://link.springer.com/article/10.1007/s10393-013-0884-9" TargetMode="External"/><Relationship Id="rId25" Type="http://schemas.openxmlformats.org/officeDocument/2006/relationships/hyperlink" Target="https://link.springer.com/article/10.1007/s10393-013-0884-9" TargetMode="External"/><Relationship Id="rId2" Type="http://schemas.openxmlformats.org/officeDocument/2006/relationships/styles" Target="styles.xml"/><Relationship Id="rId16" Type="http://schemas.openxmlformats.org/officeDocument/2006/relationships/hyperlink" Target="https://link.springer.com/article/10.1007/s10393-013-0884-9" TargetMode="External"/><Relationship Id="rId20" Type="http://schemas.openxmlformats.org/officeDocument/2006/relationships/hyperlink" Target="https://www.ncbi.nlm.nih.gov/pmc/articles/PMC4116647/" TargetMode="External"/><Relationship Id="rId1" Type="http://schemas.openxmlformats.org/officeDocument/2006/relationships/numbering" Target="numbering.xml"/><Relationship Id="rId6" Type="http://schemas.openxmlformats.org/officeDocument/2006/relationships/hyperlink" Target="http://vfa.gov.vn" TargetMode="External"/><Relationship Id="rId11" Type="http://schemas.openxmlformats.org/officeDocument/2006/relationships/hyperlink" Target="https://link.springer.com/article/10.1007/s10393-013-0884-9" TargetMode="External"/><Relationship Id="rId24" Type="http://schemas.openxmlformats.org/officeDocument/2006/relationships/hyperlink" Target="https://link.springer.com/article/10.1007/s10393-013-0884-9" TargetMode="External"/><Relationship Id="rId5" Type="http://schemas.openxmlformats.org/officeDocument/2006/relationships/hyperlink" Target="https://link.springer.com/article/10.1007/s10393-013-0884-9" TargetMode="External"/><Relationship Id="rId15" Type="http://schemas.openxmlformats.org/officeDocument/2006/relationships/hyperlink" Target="https://link.springer.com/article/10.1007/s10393-013-0884-9" TargetMode="External"/><Relationship Id="rId23" Type="http://schemas.openxmlformats.org/officeDocument/2006/relationships/hyperlink" Target="https://link.springer.com/article/10.1007/s10393-013-0884-9" TargetMode="External"/><Relationship Id="rId28" Type="http://schemas.openxmlformats.org/officeDocument/2006/relationships/theme" Target="theme/theme1.xml"/><Relationship Id="rId10" Type="http://schemas.openxmlformats.org/officeDocument/2006/relationships/hyperlink" Target="https://link.springer.com/article/10.1007/s10393-013-0884-9" TargetMode="External"/><Relationship Id="rId19" Type="http://schemas.openxmlformats.org/officeDocument/2006/relationships/hyperlink" Target="https://link.springer.com/article/10.1007/s10393-013-0884-9" TargetMode="External"/><Relationship Id="rId4" Type="http://schemas.openxmlformats.org/officeDocument/2006/relationships/webSettings" Target="webSettings.xml"/><Relationship Id="rId9" Type="http://schemas.openxmlformats.org/officeDocument/2006/relationships/hyperlink" Target="https://link.springer.com/article/10.1007/s10393-013-0884-9" TargetMode="External"/><Relationship Id="rId14" Type="http://schemas.openxmlformats.org/officeDocument/2006/relationships/hyperlink" Target="https://link.springer.com/article/10.1007/s10393-013-0884-9" TargetMode="External"/><Relationship Id="rId22" Type="http://schemas.openxmlformats.org/officeDocument/2006/relationships/hyperlink" Target="https://link.springer.com/article/10.1007/s10393-013-0884-9"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hoang</dc:creator>
  <cp:keywords/>
  <dc:description/>
  <cp:lastModifiedBy>Phan Huy Quang</cp:lastModifiedBy>
  <cp:revision>5</cp:revision>
  <dcterms:created xsi:type="dcterms:W3CDTF">2021-06-09T12:11:00Z</dcterms:created>
  <dcterms:modified xsi:type="dcterms:W3CDTF">2021-06-09T14:43:00Z</dcterms:modified>
</cp:coreProperties>
</file>